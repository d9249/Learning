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FBF7" w14:textId="77777777" w:rsidR="00EF02B0" w:rsidRPr="00BC2D96" w:rsidRDefault="00EF02B0" w:rsidP="00F15F5F">
      <w:pPr>
        <w:tabs>
          <w:tab w:val="left" w:pos="187"/>
        </w:tabs>
        <w:spacing w:after="0"/>
        <w:jc w:val="left"/>
        <w:rPr>
          <w:b/>
          <w:bCs/>
          <w:i/>
          <w:iCs/>
          <w:sz w:val="18"/>
          <w:szCs w:val="18"/>
        </w:rPr>
      </w:pPr>
      <w:r>
        <w:rPr>
          <w:b/>
          <w:bCs/>
          <w:i/>
          <w:iCs/>
          <w:sz w:val="18"/>
          <w:szCs w:val="18"/>
        </w:rPr>
        <w:t>Type: xxx</w:t>
      </w:r>
    </w:p>
    <w:p w14:paraId="46C0E95A" w14:textId="77777777" w:rsidR="00B74F89" w:rsidRDefault="00B74F89" w:rsidP="00F15F5F">
      <w:pPr>
        <w:pStyle w:val="11"/>
        <w:widowControl w:val="0"/>
        <w:tabs>
          <w:tab w:val="left" w:pos="187"/>
        </w:tabs>
        <w:snapToGrid w:val="0"/>
        <w:spacing w:before="0" w:after="0"/>
        <w:rPr>
          <w:sz w:val="22"/>
          <w:szCs w:val="22"/>
        </w:rPr>
      </w:pPr>
    </w:p>
    <w:p w14:paraId="71C50B7E" w14:textId="77777777" w:rsidR="00B74F89" w:rsidRDefault="00B74F89" w:rsidP="00F15F5F">
      <w:pPr>
        <w:pStyle w:val="11"/>
        <w:widowControl w:val="0"/>
        <w:tabs>
          <w:tab w:val="left" w:pos="187"/>
        </w:tabs>
        <w:snapToGrid w:val="0"/>
        <w:spacing w:before="0" w:after="0"/>
        <w:rPr>
          <w:sz w:val="22"/>
          <w:szCs w:val="22"/>
        </w:rPr>
      </w:pPr>
    </w:p>
    <w:p w14:paraId="52564157" w14:textId="5178DB26" w:rsidR="00C27C43" w:rsidRPr="005C454D" w:rsidRDefault="00C27C43" w:rsidP="00C27C43">
      <w:pPr>
        <w:pStyle w:val="11"/>
        <w:widowControl w:val="0"/>
        <w:tabs>
          <w:tab w:val="left" w:pos="187"/>
        </w:tabs>
        <w:snapToGrid w:val="0"/>
        <w:spacing w:after="60"/>
        <w:rPr>
          <w:szCs w:val="28"/>
          <w:highlight w:val="yellow"/>
        </w:rPr>
      </w:pPr>
      <w:commentRangeStart w:id="0"/>
      <w:commentRangeStart w:id="1"/>
      <w:r w:rsidRPr="005C454D">
        <w:rPr>
          <w:szCs w:val="28"/>
          <w:highlight w:val="yellow"/>
        </w:rPr>
        <w:t>Classification</w:t>
      </w:r>
      <w:commentRangeEnd w:id="0"/>
      <w:r w:rsidR="005C454D">
        <w:rPr>
          <w:rStyle w:val="a6"/>
          <w:b w:val="0"/>
          <w:kern w:val="0"/>
        </w:rPr>
        <w:commentReference w:id="0"/>
      </w:r>
      <w:r w:rsidRPr="005C454D">
        <w:rPr>
          <w:szCs w:val="28"/>
          <w:highlight w:val="yellow"/>
        </w:rPr>
        <w:t xml:space="preserve"> of </w:t>
      </w:r>
      <w:ins w:id="2" w:author="Author" w:date="2022-05-27T08:40:00Z">
        <w:r w:rsidR="00C22D09">
          <w:rPr>
            <w:szCs w:val="28"/>
            <w:highlight w:val="yellow"/>
          </w:rPr>
          <w:t>D</w:t>
        </w:r>
      </w:ins>
      <w:del w:id="3" w:author="Author" w:date="2022-05-27T08:40:00Z">
        <w:r w:rsidRPr="005C454D" w:rsidDel="00C22D09">
          <w:rPr>
            <w:szCs w:val="28"/>
            <w:highlight w:val="yellow"/>
          </w:rPr>
          <w:delText>d</w:delText>
        </w:r>
      </w:del>
      <w:r w:rsidRPr="005C454D">
        <w:rPr>
          <w:szCs w:val="28"/>
          <w:highlight w:val="yellow"/>
        </w:rPr>
        <w:t xml:space="preserve">egenerative </w:t>
      </w:r>
      <w:del w:id="4" w:author="Author" w:date="2022-05-27T08:40:00Z">
        <w:r w:rsidRPr="005C454D" w:rsidDel="00C22D09">
          <w:rPr>
            <w:szCs w:val="28"/>
            <w:highlight w:val="yellow"/>
          </w:rPr>
          <w:delText>a</w:delText>
        </w:r>
      </w:del>
      <w:ins w:id="5" w:author="Author" w:date="2022-05-27T08:40:00Z">
        <w:r w:rsidR="00C22D09">
          <w:rPr>
            <w:szCs w:val="28"/>
            <w:highlight w:val="yellow"/>
          </w:rPr>
          <w:t>A</w:t>
        </w:r>
      </w:ins>
      <w:r w:rsidRPr="005C454D">
        <w:rPr>
          <w:szCs w:val="28"/>
          <w:highlight w:val="yellow"/>
        </w:rPr>
        <w:t xml:space="preserve">rthritis </w:t>
      </w:r>
      <w:del w:id="6" w:author="Author" w:date="2022-05-27T08:40:00Z">
        <w:r w:rsidRPr="005C454D" w:rsidDel="00C22D09">
          <w:rPr>
            <w:szCs w:val="28"/>
            <w:highlight w:val="yellow"/>
          </w:rPr>
          <w:delText>u</w:delText>
        </w:r>
      </w:del>
      <w:ins w:id="7" w:author="Author" w:date="2022-05-27T08:40:00Z">
        <w:r w:rsidR="00C22D09">
          <w:rPr>
            <w:szCs w:val="28"/>
            <w:highlight w:val="yellow"/>
          </w:rPr>
          <w:t>U</w:t>
        </w:r>
      </w:ins>
      <w:r w:rsidRPr="005C454D">
        <w:rPr>
          <w:szCs w:val="28"/>
          <w:highlight w:val="yellow"/>
        </w:rPr>
        <w:t xml:space="preserve">sing Xception </w:t>
      </w:r>
      <w:ins w:id="8" w:author="Author" w:date="2022-05-27T08:41:00Z">
        <w:r w:rsidR="00C22D09">
          <w:rPr>
            <w:szCs w:val="28"/>
            <w:highlight w:val="yellow"/>
          </w:rPr>
          <w:t>M</w:t>
        </w:r>
      </w:ins>
      <w:del w:id="9" w:author="Author" w:date="2022-05-27T08:40:00Z">
        <w:r w:rsidRPr="005C454D" w:rsidDel="00C22D09">
          <w:rPr>
            <w:szCs w:val="28"/>
            <w:highlight w:val="yellow"/>
          </w:rPr>
          <w:delText>m</w:delText>
        </w:r>
      </w:del>
      <w:r w:rsidRPr="005C454D">
        <w:rPr>
          <w:szCs w:val="28"/>
          <w:highlight w:val="yellow"/>
        </w:rPr>
        <w:t xml:space="preserve">odel in </w:t>
      </w:r>
      <w:ins w:id="10" w:author="Author" w:date="2022-05-27T08:41:00Z">
        <w:r w:rsidR="00C22D09">
          <w:rPr>
            <w:szCs w:val="28"/>
            <w:highlight w:val="yellow"/>
          </w:rPr>
          <w:t>R</w:t>
        </w:r>
      </w:ins>
      <w:del w:id="11" w:author="Author" w:date="2022-05-27T08:41:00Z">
        <w:r w:rsidRPr="005C454D" w:rsidDel="00C22D09">
          <w:rPr>
            <w:szCs w:val="28"/>
            <w:highlight w:val="yellow"/>
          </w:rPr>
          <w:delText>r</w:delText>
        </w:r>
      </w:del>
      <w:r w:rsidRPr="005C454D">
        <w:rPr>
          <w:szCs w:val="28"/>
          <w:highlight w:val="yellow"/>
        </w:rPr>
        <w:t xml:space="preserve">adiographic </w:t>
      </w:r>
      <w:ins w:id="12" w:author="Author" w:date="2022-05-27T08:41:00Z">
        <w:r w:rsidR="00C22D09">
          <w:rPr>
            <w:szCs w:val="28"/>
            <w:highlight w:val="yellow"/>
          </w:rPr>
          <w:t>I</w:t>
        </w:r>
      </w:ins>
      <w:del w:id="13" w:author="Author" w:date="2022-05-27T08:41:00Z">
        <w:r w:rsidRPr="005C454D" w:rsidDel="00C22D09">
          <w:rPr>
            <w:szCs w:val="28"/>
            <w:highlight w:val="yellow"/>
          </w:rPr>
          <w:delText>i</w:delText>
        </w:r>
      </w:del>
      <w:r w:rsidRPr="005C454D">
        <w:rPr>
          <w:szCs w:val="28"/>
          <w:highlight w:val="yellow"/>
        </w:rPr>
        <w:t>mages</w:t>
      </w:r>
      <w:commentRangeEnd w:id="1"/>
      <w:r w:rsidRPr="005C454D">
        <w:rPr>
          <w:rStyle w:val="a6"/>
          <w:b w:val="0"/>
          <w:kern w:val="0"/>
          <w:highlight w:val="yellow"/>
        </w:rPr>
        <w:commentReference w:id="1"/>
      </w:r>
    </w:p>
    <w:p w14:paraId="2FFF4B3A" w14:textId="77777777" w:rsidR="00502A03" w:rsidRPr="005C454D" w:rsidRDefault="00502A03" w:rsidP="00F15F5F">
      <w:pPr>
        <w:pStyle w:val="11"/>
        <w:widowControl w:val="0"/>
        <w:tabs>
          <w:tab w:val="left" w:pos="187"/>
        </w:tabs>
        <w:snapToGrid w:val="0"/>
        <w:spacing w:before="0" w:after="0"/>
        <w:rPr>
          <w:sz w:val="22"/>
          <w:szCs w:val="22"/>
          <w:highlight w:val="yellow"/>
        </w:rPr>
      </w:pPr>
    </w:p>
    <w:p w14:paraId="6FF5C855" w14:textId="6CB01609" w:rsidR="00B74F89" w:rsidRPr="005C454D" w:rsidRDefault="00C27C43" w:rsidP="00F15F5F">
      <w:pPr>
        <w:pStyle w:val="author"/>
        <w:keepNext w:val="0"/>
        <w:widowControl w:val="0"/>
        <w:tabs>
          <w:tab w:val="left" w:pos="187"/>
        </w:tabs>
        <w:snapToGrid w:val="0"/>
        <w:spacing w:before="0" w:after="240"/>
        <w:rPr>
          <w:i w:val="0"/>
          <w:sz w:val="22"/>
          <w:szCs w:val="22"/>
          <w:highlight w:val="yellow"/>
        </w:rPr>
      </w:pPr>
      <w:bookmarkStart w:id="14" w:name="_Hlk104530811"/>
      <w:r w:rsidRPr="005C454D">
        <w:rPr>
          <w:i w:val="0"/>
          <w:sz w:val="22"/>
          <w:szCs w:val="22"/>
          <w:highlight w:val="yellow"/>
        </w:rPr>
        <w:t>Sang-min Lee</w:t>
      </w:r>
      <w:bookmarkEnd w:id="14"/>
      <w:r w:rsidR="003E75C9" w:rsidRPr="005C454D">
        <w:rPr>
          <w:rFonts w:hint="eastAsia"/>
          <w:i w:val="0"/>
          <w:sz w:val="22"/>
          <w:szCs w:val="22"/>
          <w:highlight w:val="yellow"/>
          <w:vertAlign w:val="superscript"/>
        </w:rPr>
        <w:t>1</w:t>
      </w:r>
      <w:r w:rsidRPr="005C454D">
        <w:rPr>
          <w:i w:val="0"/>
          <w:sz w:val="22"/>
          <w:szCs w:val="22"/>
          <w:highlight w:val="yellow"/>
          <w:vertAlign w:val="superscript"/>
        </w:rPr>
        <w:t>,</w:t>
      </w:r>
      <w:r w:rsidRPr="005C454D">
        <w:rPr>
          <w:rFonts w:hint="eastAsia"/>
          <w:i w:val="0"/>
          <w:sz w:val="22"/>
          <w:szCs w:val="22"/>
          <w:highlight w:val="yellow"/>
          <w:vertAlign w:val="superscript"/>
        </w:rPr>
        <w:t xml:space="preserve"> *</w:t>
      </w:r>
      <w:r w:rsidRPr="005C454D">
        <w:rPr>
          <w:i w:val="0"/>
          <w:sz w:val="22"/>
          <w:szCs w:val="22"/>
          <w:highlight w:val="yellow"/>
        </w:rPr>
        <w:t xml:space="preserve"> and</w:t>
      </w:r>
      <w:r w:rsidR="000F7881" w:rsidRPr="005C454D">
        <w:rPr>
          <w:i w:val="0"/>
          <w:sz w:val="22"/>
          <w:szCs w:val="22"/>
          <w:highlight w:val="yellow"/>
        </w:rPr>
        <w:t xml:space="preserve"> </w:t>
      </w:r>
      <w:bookmarkStart w:id="15" w:name="OLE_LINK218"/>
      <w:bookmarkStart w:id="16" w:name="OLE_LINK219"/>
      <w:r w:rsidRPr="005C454D">
        <w:rPr>
          <w:i w:val="0"/>
          <w:sz w:val="22"/>
          <w:szCs w:val="22"/>
          <w:highlight w:val="yellow"/>
        </w:rPr>
        <w:t>Namgi Kim</w:t>
      </w:r>
      <w:r w:rsidRPr="005C454D">
        <w:rPr>
          <w:rFonts w:hint="eastAsia"/>
          <w:sz w:val="22"/>
          <w:szCs w:val="22"/>
          <w:highlight w:val="yellow"/>
          <w:vertAlign w:val="superscript"/>
        </w:rPr>
        <w:t xml:space="preserve"> </w:t>
      </w:r>
      <w:r w:rsidR="003E75C9" w:rsidRPr="005C454D">
        <w:rPr>
          <w:rFonts w:hint="eastAsia"/>
          <w:i w:val="0"/>
          <w:sz w:val="22"/>
          <w:szCs w:val="22"/>
          <w:highlight w:val="yellow"/>
          <w:vertAlign w:val="superscript"/>
        </w:rPr>
        <w:t>2</w:t>
      </w:r>
      <w:bookmarkEnd w:id="15"/>
      <w:bookmarkEnd w:id="16"/>
      <w:r w:rsidR="00980273" w:rsidRPr="005C454D">
        <w:rPr>
          <w:i w:val="0"/>
          <w:sz w:val="22"/>
          <w:szCs w:val="22"/>
          <w:highlight w:val="yellow"/>
          <w:vertAlign w:val="superscript"/>
        </w:rPr>
        <w:t xml:space="preserve"> </w:t>
      </w:r>
    </w:p>
    <w:p w14:paraId="70ED1D1F" w14:textId="02D87891" w:rsidR="00C27C43" w:rsidRPr="005C454D" w:rsidRDefault="003E75C9" w:rsidP="00C27C43">
      <w:pPr>
        <w:widowControl w:val="0"/>
        <w:tabs>
          <w:tab w:val="left" w:pos="187"/>
        </w:tabs>
        <w:snapToGrid w:val="0"/>
        <w:jc w:val="center"/>
        <w:rPr>
          <w:i/>
          <w:sz w:val="18"/>
          <w:szCs w:val="18"/>
          <w:highlight w:val="yellow"/>
        </w:rPr>
      </w:pPr>
      <w:bookmarkStart w:id="17" w:name="_Hlk104537943"/>
      <w:r w:rsidRPr="005C454D">
        <w:rPr>
          <w:sz w:val="18"/>
          <w:szCs w:val="18"/>
          <w:highlight w:val="yellow"/>
          <w:vertAlign w:val="superscript"/>
        </w:rPr>
        <w:t>1</w:t>
      </w:r>
      <w:r w:rsidR="00C27C43" w:rsidRPr="005C454D">
        <w:rPr>
          <w:sz w:val="18"/>
          <w:szCs w:val="18"/>
          <w:highlight w:val="yellow"/>
        </w:rPr>
        <w:t xml:space="preserve">Kyonggi university Department of </w:t>
      </w:r>
      <w:ins w:id="18" w:author="Author" w:date="2022-05-27T09:58:00Z">
        <w:r w:rsidR="00BD4A69">
          <w:rPr>
            <w:sz w:val="18"/>
            <w:szCs w:val="18"/>
            <w:highlight w:val="yellow"/>
          </w:rPr>
          <w:t>C</w:t>
        </w:r>
      </w:ins>
      <w:del w:id="19" w:author="Author" w:date="2022-05-27T09:58:00Z">
        <w:r w:rsidR="00C27C43" w:rsidRPr="005C454D" w:rsidDel="00BD4A69">
          <w:rPr>
            <w:sz w:val="18"/>
            <w:szCs w:val="18"/>
            <w:highlight w:val="yellow"/>
          </w:rPr>
          <w:delText>c</w:delText>
        </w:r>
      </w:del>
      <w:r w:rsidR="00C27C43" w:rsidRPr="005C454D">
        <w:rPr>
          <w:sz w:val="18"/>
          <w:szCs w:val="18"/>
          <w:highlight w:val="yellow"/>
        </w:rPr>
        <w:t xml:space="preserve">omputer </w:t>
      </w:r>
      <w:del w:id="20" w:author="Author" w:date="2022-05-27T09:58:00Z">
        <w:r w:rsidR="00C27C43" w:rsidRPr="005C454D" w:rsidDel="00BD4A69">
          <w:rPr>
            <w:sz w:val="18"/>
            <w:szCs w:val="18"/>
            <w:highlight w:val="yellow"/>
          </w:rPr>
          <w:delText>s</w:delText>
        </w:r>
      </w:del>
      <w:ins w:id="21" w:author="Author" w:date="2022-05-27T09:58:00Z">
        <w:r w:rsidR="00BD4A69">
          <w:rPr>
            <w:sz w:val="18"/>
            <w:szCs w:val="18"/>
            <w:highlight w:val="yellow"/>
          </w:rPr>
          <w:t>S</w:t>
        </w:r>
      </w:ins>
      <w:r w:rsidR="00C27C43" w:rsidRPr="005C454D">
        <w:rPr>
          <w:sz w:val="18"/>
          <w:szCs w:val="18"/>
          <w:highlight w:val="yellow"/>
        </w:rPr>
        <w:t>cience</w:t>
      </w:r>
    </w:p>
    <w:p w14:paraId="53831B5B" w14:textId="77777777" w:rsidR="00C27C43" w:rsidRPr="00C27C43" w:rsidRDefault="00C27C43" w:rsidP="00C27C43">
      <w:pPr>
        <w:widowControl w:val="0"/>
        <w:tabs>
          <w:tab w:val="left" w:pos="187"/>
        </w:tabs>
        <w:snapToGrid w:val="0"/>
        <w:jc w:val="center"/>
        <w:rPr>
          <w:i/>
          <w:sz w:val="18"/>
          <w:szCs w:val="18"/>
          <w:highlight w:val="yellow"/>
        </w:rPr>
      </w:pPr>
      <w:r w:rsidRPr="00C27C43">
        <w:rPr>
          <w:sz w:val="18"/>
          <w:szCs w:val="18"/>
          <w:highlight w:val="yellow"/>
        </w:rPr>
        <w:t>Suwon, South Korea</w:t>
      </w:r>
      <w:bookmarkEnd w:id="17"/>
    </w:p>
    <w:p w14:paraId="59E29304" w14:textId="58C9FE91" w:rsidR="00C27C43" w:rsidRPr="005C454D" w:rsidRDefault="003E75C9" w:rsidP="00C27C43">
      <w:pPr>
        <w:widowControl w:val="0"/>
        <w:tabs>
          <w:tab w:val="left" w:pos="187"/>
        </w:tabs>
        <w:snapToGrid w:val="0"/>
        <w:jc w:val="center"/>
        <w:rPr>
          <w:i/>
          <w:sz w:val="18"/>
          <w:szCs w:val="18"/>
          <w:highlight w:val="yellow"/>
        </w:rPr>
      </w:pPr>
      <w:r w:rsidRPr="005C454D">
        <w:rPr>
          <w:sz w:val="18"/>
          <w:szCs w:val="18"/>
          <w:highlight w:val="yellow"/>
          <w:vertAlign w:val="superscript"/>
        </w:rPr>
        <w:t>2</w:t>
      </w:r>
      <w:r w:rsidR="00C27C43" w:rsidRPr="005C454D">
        <w:rPr>
          <w:sz w:val="18"/>
          <w:szCs w:val="18"/>
          <w:highlight w:val="yellow"/>
        </w:rPr>
        <w:t xml:space="preserve">Kyonggi university Department of </w:t>
      </w:r>
      <w:ins w:id="22" w:author="Author" w:date="2022-05-27T09:58:00Z">
        <w:r w:rsidR="00BD4A69">
          <w:rPr>
            <w:sz w:val="18"/>
            <w:szCs w:val="18"/>
            <w:highlight w:val="yellow"/>
          </w:rPr>
          <w:t>C</w:t>
        </w:r>
      </w:ins>
      <w:del w:id="23" w:author="Author" w:date="2022-05-27T09:58:00Z">
        <w:r w:rsidR="00C27C43" w:rsidRPr="005C454D" w:rsidDel="00BD4A69">
          <w:rPr>
            <w:sz w:val="18"/>
            <w:szCs w:val="18"/>
            <w:highlight w:val="yellow"/>
          </w:rPr>
          <w:delText>c</w:delText>
        </w:r>
      </w:del>
      <w:r w:rsidR="00C27C43" w:rsidRPr="005C454D">
        <w:rPr>
          <w:sz w:val="18"/>
          <w:szCs w:val="18"/>
          <w:highlight w:val="yellow"/>
        </w:rPr>
        <w:t xml:space="preserve">omputer </w:t>
      </w:r>
      <w:ins w:id="24" w:author="Author" w:date="2022-05-27T09:58:00Z">
        <w:r w:rsidR="00BD4A69">
          <w:rPr>
            <w:sz w:val="18"/>
            <w:szCs w:val="18"/>
            <w:highlight w:val="yellow"/>
          </w:rPr>
          <w:t>S</w:t>
        </w:r>
      </w:ins>
      <w:del w:id="25" w:author="Author" w:date="2022-05-27T09:58:00Z">
        <w:r w:rsidR="00C27C43" w:rsidRPr="005C454D" w:rsidDel="00BD4A69">
          <w:rPr>
            <w:sz w:val="18"/>
            <w:szCs w:val="18"/>
            <w:highlight w:val="yellow"/>
          </w:rPr>
          <w:delText>s</w:delText>
        </w:r>
      </w:del>
      <w:r w:rsidR="00C27C43" w:rsidRPr="005C454D">
        <w:rPr>
          <w:sz w:val="18"/>
          <w:szCs w:val="18"/>
          <w:highlight w:val="yellow"/>
        </w:rPr>
        <w:t>cience</w:t>
      </w:r>
    </w:p>
    <w:p w14:paraId="642ED3D9" w14:textId="77777777" w:rsidR="00C27C43" w:rsidRPr="00C27C43" w:rsidRDefault="00C27C43" w:rsidP="00C27C43">
      <w:pPr>
        <w:widowControl w:val="0"/>
        <w:tabs>
          <w:tab w:val="left" w:pos="187"/>
        </w:tabs>
        <w:snapToGrid w:val="0"/>
        <w:jc w:val="center"/>
        <w:rPr>
          <w:i/>
          <w:sz w:val="18"/>
          <w:szCs w:val="18"/>
          <w:highlight w:val="yellow"/>
        </w:rPr>
      </w:pPr>
      <w:r w:rsidRPr="00C27C43">
        <w:rPr>
          <w:sz w:val="18"/>
          <w:szCs w:val="18"/>
          <w:highlight w:val="yellow"/>
        </w:rPr>
        <w:t>Suwon, South Korea</w:t>
      </w:r>
    </w:p>
    <w:p w14:paraId="4B129180" w14:textId="62A8819D" w:rsidR="00C27C43" w:rsidRPr="005C454D" w:rsidRDefault="003E75C9" w:rsidP="00C27C43">
      <w:pPr>
        <w:widowControl w:val="0"/>
        <w:tabs>
          <w:tab w:val="left" w:pos="187"/>
        </w:tabs>
        <w:snapToGrid w:val="0"/>
        <w:jc w:val="center"/>
        <w:rPr>
          <w:i/>
          <w:sz w:val="18"/>
          <w:szCs w:val="18"/>
          <w:highlight w:val="yellow"/>
        </w:rPr>
      </w:pPr>
      <w:r w:rsidRPr="005C454D">
        <w:rPr>
          <w:sz w:val="18"/>
          <w:szCs w:val="18"/>
          <w:highlight w:val="yellow"/>
          <w:vertAlign w:val="superscript"/>
        </w:rPr>
        <w:t>*</w:t>
      </w:r>
      <w:r w:rsidRPr="005C454D">
        <w:rPr>
          <w:sz w:val="18"/>
          <w:szCs w:val="18"/>
          <w:highlight w:val="yellow"/>
        </w:rPr>
        <w:t xml:space="preserve">Corresponding Author: </w:t>
      </w:r>
      <w:r w:rsidR="00C27C43" w:rsidRPr="005C454D">
        <w:rPr>
          <w:sz w:val="18"/>
          <w:szCs w:val="18"/>
          <w:highlight w:val="yellow"/>
        </w:rPr>
        <w:t>Sang-min Lee</w:t>
      </w:r>
      <w:r w:rsidRPr="005C454D">
        <w:rPr>
          <w:sz w:val="18"/>
          <w:szCs w:val="18"/>
          <w:highlight w:val="yellow"/>
        </w:rPr>
        <w:t xml:space="preserve">. Email: </w:t>
      </w:r>
      <w:commentRangeStart w:id="26"/>
      <w:commentRangeStart w:id="27"/>
      <w:r w:rsidR="00C27C43" w:rsidRPr="005C454D">
        <w:rPr>
          <w:sz w:val="18"/>
          <w:szCs w:val="18"/>
          <w:highlight w:val="yellow"/>
          <w:lang w:val="fr-FR"/>
        </w:rPr>
        <w:t>d9249@kyonggi.ac.kr, ngkim@kyonggi.ac.kr</w:t>
      </w:r>
      <w:commentRangeEnd w:id="26"/>
      <w:r w:rsidR="00C27C43" w:rsidRPr="005C454D">
        <w:rPr>
          <w:rStyle w:val="a6"/>
          <w:highlight w:val="yellow"/>
        </w:rPr>
        <w:commentReference w:id="26"/>
      </w:r>
      <w:commentRangeEnd w:id="27"/>
      <w:r w:rsidR="000C48F5">
        <w:rPr>
          <w:rStyle w:val="a6"/>
        </w:rPr>
        <w:commentReference w:id="27"/>
      </w:r>
    </w:p>
    <w:p w14:paraId="7C75D0E0" w14:textId="2264A6A8" w:rsidR="003E75C9" w:rsidRPr="005C454D" w:rsidRDefault="003E75C9" w:rsidP="00F15F5F">
      <w:pPr>
        <w:widowControl w:val="0"/>
        <w:tabs>
          <w:tab w:val="left" w:pos="187"/>
        </w:tabs>
        <w:snapToGrid w:val="0"/>
        <w:jc w:val="center"/>
        <w:rPr>
          <w:sz w:val="18"/>
          <w:szCs w:val="18"/>
          <w:highlight w:val="yellow"/>
        </w:rPr>
      </w:pPr>
      <w:r w:rsidRPr="005C454D">
        <w:rPr>
          <w:sz w:val="18"/>
          <w:szCs w:val="18"/>
          <w:highlight w:val="yellow"/>
        </w:rPr>
        <w:t xml:space="preserve">Received: </w:t>
      </w:r>
      <w:r w:rsidR="00C822A4" w:rsidRPr="005C454D">
        <w:rPr>
          <w:sz w:val="18"/>
          <w:szCs w:val="18"/>
          <w:highlight w:val="yellow"/>
        </w:rPr>
        <w:t>XX Month 202X</w:t>
      </w:r>
      <w:r w:rsidRPr="005C454D">
        <w:rPr>
          <w:sz w:val="18"/>
          <w:szCs w:val="18"/>
          <w:highlight w:val="yellow"/>
        </w:rPr>
        <w:t xml:space="preserve">; </w:t>
      </w:r>
      <w:r w:rsidRPr="005C454D">
        <w:rPr>
          <w:rFonts w:hint="eastAsia"/>
          <w:sz w:val="18"/>
          <w:szCs w:val="18"/>
          <w:highlight w:val="yellow"/>
        </w:rPr>
        <w:t>Accepted</w:t>
      </w:r>
      <w:r w:rsidRPr="005C454D">
        <w:rPr>
          <w:sz w:val="18"/>
          <w:szCs w:val="18"/>
          <w:highlight w:val="yellow"/>
        </w:rPr>
        <w:t xml:space="preserve">: </w:t>
      </w:r>
      <w:r w:rsidR="00C822A4" w:rsidRPr="005C454D">
        <w:rPr>
          <w:sz w:val="18"/>
          <w:szCs w:val="18"/>
          <w:highlight w:val="yellow"/>
        </w:rPr>
        <w:t>XX Month 202X</w:t>
      </w:r>
      <w:r w:rsidRPr="005C454D">
        <w:rPr>
          <w:sz w:val="18"/>
          <w:szCs w:val="18"/>
          <w:highlight w:val="yellow"/>
        </w:rPr>
        <w:t xml:space="preserve"> </w:t>
      </w:r>
    </w:p>
    <w:p w14:paraId="4EDB2420" w14:textId="2DA29E38" w:rsidR="003E75C9" w:rsidRPr="005C454D" w:rsidRDefault="003E75C9" w:rsidP="00F15F5F">
      <w:pPr>
        <w:widowControl w:val="0"/>
        <w:tabs>
          <w:tab w:val="left" w:pos="187"/>
        </w:tabs>
        <w:snapToGrid w:val="0"/>
        <w:spacing w:beforeLines="200" w:before="480" w:afterLines="100" w:after="240"/>
        <w:ind w:left="1418" w:right="1418"/>
        <w:rPr>
          <w:szCs w:val="22"/>
          <w:highlight w:val="yellow"/>
        </w:rPr>
      </w:pPr>
      <w:commentRangeStart w:id="28"/>
      <w:r w:rsidRPr="005C454D">
        <w:rPr>
          <w:b/>
          <w:sz w:val="20"/>
          <w:szCs w:val="22"/>
          <w:highlight w:val="yellow"/>
        </w:rPr>
        <w:t xml:space="preserve">Abstract: </w:t>
      </w:r>
      <w:commentRangeEnd w:id="28"/>
      <w:r w:rsidR="00C27C43" w:rsidRPr="005C454D">
        <w:rPr>
          <w:rStyle w:val="a6"/>
          <w:highlight w:val="yellow"/>
        </w:rPr>
        <w:commentReference w:id="28"/>
      </w:r>
      <w:r w:rsidR="00C27C43" w:rsidRPr="005C454D">
        <w:rPr>
          <w:sz w:val="20"/>
          <w:szCs w:val="22"/>
          <w:highlight w:val="yellow"/>
        </w:rPr>
        <w:t xml:space="preserve">This paper presents a method for improving the accuracy of degenerative arthritis classification in radiographic images using the existing Xception model after deformation. The proposed model modifies the exit flow of the existing Xception model to generate a larger </w:t>
      </w:r>
      <w:proofErr w:type="gramStart"/>
      <w:r w:rsidR="00C27C43" w:rsidRPr="005C454D">
        <w:rPr>
          <w:sz w:val="20"/>
          <w:szCs w:val="22"/>
          <w:highlight w:val="yellow"/>
        </w:rPr>
        <w:t>amount</w:t>
      </w:r>
      <w:proofErr w:type="gramEnd"/>
      <w:r w:rsidR="00C27C43" w:rsidRPr="005C454D">
        <w:rPr>
          <w:sz w:val="20"/>
          <w:szCs w:val="22"/>
          <w:highlight w:val="yellow"/>
        </w:rPr>
        <w:t xml:space="preserve"> of parameters and then applies the filter of the exit flow by stacking more for effective feature extraction. This presents the possibility of further increasing accuracy through improvements in convolutional neural network models for problems with degenerative arthritis classification. We then present that the Xception model is effective for that domain through the accuracy comparison between deep networks and lightweight models by Layer.</w:t>
      </w:r>
      <w:r w:rsidR="00755E60" w:rsidRPr="005C454D">
        <w:rPr>
          <w:sz w:val="20"/>
          <w:szCs w:val="22"/>
          <w:highlight w:val="yellow"/>
        </w:rPr>
        <w:t xml:space="preserve"> </w:t>
      </w:r>
    </w:p>
    <w:p w14:paraId="69A73B03" w14:textId="1C849583" w:rsidR="00612D77" w:rsidRPr="00F15F5F" w:rsidRDefault="003E75C9" w:rsidP="00F15F5F">
      <w:pPr>
        <w:widowControl w:val="0"/>
        <w:tabs>
          <w:tab w:val="left" w:pos="187"/>
        </w:tabs>
        <w:snapToGrid w:val="0"/>
        <w:spacing w:after="0"/>
        <w:ind w:left="1417" w:right="1417"/>
        <w:rPr>
          <w:sz w:val="20"/>
          <w:szCs w:val="22"/>
        </w:rPr>
      </w:pPr>
      <w:r w:rsidRPr="005C454D">
        <w:rPr>
          <w:b/>
          <w:sz w:val="20"/>
          <w:szCs w:val="22"/>
          <w:highlight w:val="yellow"/>
        </w:rPr>
        <w:t>Keywords:</w:t>
      </w:r>
      <w:r w:rsidRPr="005C454D">
        <w:rPr>
          <w:sz w:val="20"/>
          <w:szCs w:val="22"/>
          <w:highlight w:val="yellow"/>
        </w:rPr>
        <w:t xml:space="preserve"> </w:t>
      </w:r>
      <w:r w:rsidR="00C27C43" w:rsidRPr="005C454D">
        <w:rPr>
          <w:sz w:val="20"/>
          <w:szCs w:val="22"/>
          <w:highlight w:val="yellow"/>
        </w:rPr>
        <w:t xml:space="preserve">Knee osteoarthritis; </w:t>
      </w:r>
      <w:ins w:id="29" w:author="Author" w:date="2022-05-27T08:42:00Z">
        <w:r w:rsidR="00C22D09">
          <w:rPr>
            <w:sz w:val="20"/>
            <w:szCs w:val="22"/>
            <w:highlight w:val="yellow"/>
          </w:rPr>
          <w:t>d</w:t>
        </w:r>
      </w:ins>
      <w:del w:id="30" w:author="Author" w:date="2022-05-27T08:42:00Z">
        <w:r w:rsidR="00C27C43" w:rsidRPr="005C454D" w:rsidDel="00C22D09">
          <w:rPr>
            <w:sz w:val="20"/>
            <w:szCs w:val="22"/>
            <w:highlight w:val="yellow"/>
          </w:rPr>
          <w:delText>D</w:delText>
        </w:r>
      </w:del>
      <w:r w:rsidR="00C27C43" w:rsidRPr="005C454D">
        <w:rPr>
          <w:sz w:val="20"/>
          <w:szCs w:val="22"/>
          <w:highlight w:val="yellow"/>
        </w:rPr>
        <w:t xml:space="preserve">eep </w:t>
      </w:r>
      <w:ins w:id="31" w:author="Author" w:date="2022-05-27T08:42:00Z">
        <w:r w:rsidR="00C22D09">
          <w:rPr>
            <w:sz w:val="20"/>
            <w:szCs w:val="22"/>
            <w:highlight w:val="yellow"/>
          </w:rPr>
          <w:t>l</w:t>
        </w:r>
      </w:ins>
      <w:del w:id="32" w:author="Author" w:date="2022-05-27T08:42:00Z">
        <w:r w:rsidR="00C27C43" w:rsidRPr="005C454D" w:rsidDel="00C22D09">
          <w:rPr>
            <w:sz w:val="20"/>
            <w:szCs w:val="22"/>
            <w:highlight w:val="yellow"/>
          </w:rPr>
          <w:delText>L</w:delText>
        </w:r>
      </w:del>
      <w:r w:rsidR="00C27C43" w:rsidRPr="005C454D">
        <w:rPr>
          <w:sz w:val="20"/>
          <w:szCs w:val="22"/>
          <w:highlight w:val="yellow"/>
        </w:rPr>
        <w:t xml:space="preserve">earning; </w:t>
      </w:r>
      <w:ins w:id="33" w:author="Author" w:date="2022-05-27T08:42:00Z">
        <w:r w:rsidR="00C22D09">
          <w:rPr>
            <w:sz w:val="20"/>
            <w:szCs w:val="22"/>
            <w:highlight w:val="yellow"/>
          </w:rPr>
          <w:t>m</w:t>
        </w:r>
      </w:ins>
      <w:del w:id="34" w:author="Author" w:date="2022-05-27T08:42:00Z">
        <w:r w:rsidR="00C27C43" w:rsidRPr="005C454D" w:rsidDel="00C22D09">
          <w:rPr>
            <w:sz w:val="20"/>
            <w:szCs w:val="22"/>
            <w:highlight w:val="yellow"/>
          </w:rPr>
          <w:delText>M</w:delText>
        </w:r>
      </w:del>
      <w:r w:rsidR="00C27C43" w:rsidRPr="005C454D">
        <w:rPr>
          <w:sz w:val="20"/>
          <w:szCs w:val="22"/>
          <w:highlight w:val="yellow"/>
        </w:rPr>
        <w:t>odel</w:t>
      </w:r>
      <w:del w:id="35" w:author="Author" w:date="2022-05-27T08:42:00Z">
        <w:r w:rsidR="00C27C43" w:rsidRPr="005C454D" w:rsidDel="00C22D09">
          <w:rPr>
            <w:sz w:val="20"/>
            <w:szCs w:val="22"/>
            <w:highlight w:val="yellow"/>
          </w:rPr>
          <w:delText xml:space="preserve"> L</w:delText>
        </w:r>
      </w:del>
      <w:ins w:id="36" w:author="Author" w:date="2022-05-27T08:42:00Z">
        <w:r w:rsidR="00C22D09">
          <w:rPr>
            <w:sz w:val="20"/>
            <w:szCs w:val="22"/>
            <w:highlight w:val="yellow"/>
          </w:rPr>
          <w:t xml:space="preserve"> l</w:t>
        </w:r>
      </w:ins>
      <w:r w:rsidR="00C27C43" w:rsidRPr="005C454D">
        <w:rPr>
          <w:sz w:val="20"/>
          <w:szCs w:val="22"/>
          <w:highlight w:val="yellow"/>
        </w:rPr>
        <w:t xml:space="preserve">ightweight; </w:t>
      </w:r>
      <w:ins w:id="37" w:author="Author" w:date="2022-05-27T08:42:00Z">
        <w:r w:rsidR="00C22D09">
          <w:rPr>
            <w:sz w:val="20"/>
            <w:szCs w:val="22"/>
            <w:highlight w:val="yellow"/>
          </w:rPr>
          <w:t>c</w:t>
        </w:r>
      </w:ins>
      <w:del w:id="38" w:author="Author" w:date="2022-05-27T08:42:00Z">
        <w:r w:rsidR="00C27C43" w:rsidRPr="005C454D" w:rsidDel="00C22D09">
          <w:rPr>
            <w:sz w:val="20"/>
            <w:szCs w:val="22"/>
            <w:highlight w:val="yellow"/>
          </w:rPr>
          <w:delText>C</w:delText>
        </w:r>
      </w:del>
      <w:r w:rsidR="00C27C43" w:rsidRPr="005C454D">
        <w:rPr>
          <w:sz w:val="20"/>
          <w:szCs w:val="22"/>
          <w:highlight w:val="yellow"/>
        </w:rPr>
        <w:t xml:space="preserve">onvolutional </w:t>
      </w:r>
      <w:ins w:id="39" w:author="Author" w:date="2022-05-27T08:42:00Z">
        <w:r w:rsidR="00C22D09">
          <w:rPr>
            <w:sz w:val="20"/>
            <w:szCs w:val="22"/>
            <w:highlight w:val="yellow"/>
          </w:rPr>
          <w:t>n</w:t>
        </w:r>
      </w:ins>
      <w:del w:id="40" w:author="Author" w:date="2022-05-27T08:42:00Z">
        <w:r w:rsidR="00C27C43" w:rsidRPr="005C454D" w:rsidDel="00C22D09">
          <w:rPr>
            <w:sz w:val="20"/>
            <w:szCs w:val="22"/>
            <w:highlight w:val="yellow"/>
          </w:rPr>
          <w:delText>N</w:delText>
        </w:r>
      </w:del>
      <w:r w:rsidR="00C27C43" w:rsidRPr="005C454D">
        <w:rPr>
          <w:sz w:val="20"/>
          <w:szCs w:val="22"/>
          <w:highlight w:val="yellow"/>
        </w:rPr>
        <w:t xml:space="preserve">eural </w:t>
      </w:r>
      <w:del w:id="41" w:author="Author" w:date="2022-05-27T08:42:00Z">
        <w:r w:rsidR="00C27C43" w:rsidRPr="005C454D" w:rsidDel="00C22D09">
          <w:rPr>
            <w:sz w:val="20"/>
            <w:szCs w:val="22"/>
            <w:highlight w:val="yellow"/>
          </w:rPr>
          <w:delText>N</w:delText>
        </w:r>
      </w:del>
      <w:ins w:id="42" w:author="Author" w:date="2022-05-27T08:42:00Z">
        <w:r w:rsidR="00C22D09">
          <w:rPr>
            <w:sz w:val="20"/>
            <w:szCs w:val="22"/>
            <w:highlight w:val="yellow"/>
          </w:rPr>
          <w:t>n</w:t>
        </w:r>
      </w:ins>
      <w:r w:rsidR="00C27C43" w:rsidRPr="005C454D">
        <w:rPr>
          <w:sz w:val="20"/>
          <w:szCs w:val="22"/>
          <w:highlight w:val="yellow"/>
        </w:rPr>
        <w:t>etwork</w:t>
      </w:r>
    </w:p>
    <w:p w14:paraId="0EF19712" w14:textId="36CA4BFE" w:rsidR="00AE4D3E" w:rsidRDefault="00B74F89">
      <w:pPr>
        <w:pStyle w:val="keyword"/>
        <w:widowControl w:val="0"/>
        <w:tabs>
          <w:tab w:val="left" w:pos="187"/>
        </w:tabs>
        <w:snapToGrid w:val="0"/>
        <w:spacing w:before="240"/>
        <w:rPr>
          <w:b/>
          <w:szCs w:val="22"/>
        </w:rPr>
      </w:pPr>
      <w:r w:rsidRPr="00843E24">
        <w:rPr>
          <w:b/>
          <w:szCs w:val="22"/>
          <w:highlight w:val="yellow"/>
        </w:rPr>
        <w:t>1</w:t>
      </w:r>
      <w:r w:rsidR="00AE4D3E" w:rsidRPr="00843E24">
        <w:rPr>
          <w:b/>
          <w:szCs w:val="22"/>
          <w:highlight w:val="yellow"/>
        </w:rPr>
        <w:tab/>
      </w:r>
      <w:r w:rsidRPr="00843E24">
        <w:rPr>
          <w:b/>
          <w:szCs w:val="22"/>
          <w:highlight w:val="yellow"/>
        </w:rPr>
        <w:t>Introduction</w:t>
      </w:r>
    </w:p>
    <w:p w14:paraId="4B4F091E" w14:textId="77777777" w:rsidR="005C454D" w:rsidRDefault="00AE4D3E">
      <w:pPr>
        <w:pStyle w:val="keyword"/>
        <w:widowControl w:val="0"/>
        <w:snapToGrid w:val="0"/>
        <w:spacing w:before="0" w:after="0"/>
        <w:ind w:firstLine="426"/>
        <w:rPr>
          <w:bCs/>
        </w:rPr>
        <w:pPrChange w:id="43" w:author="Author" w:date="2022-05-27T09:41:00Z">
          <w:pPr>
            <w:pStyle w:val="keyword"/>
            <w:widowControl w:val="0"/>
            <w:snapToGrid w:val="0"/>
            <w:ind w:firstLine="426"/>
          </w:pPr>
        </w:pPrChange>
      </w:pPr>
      <w:r>
        <w:tab/>
      </w:r>
      <w:r w:rsidR="005C454D" w:rsidRPr="005C454D">
        <w:rPr>
          <w:bCs/>
        </w:rPr>
        <w:t xml:space="preserve">The human body is composed of numerous joints that allow us to move willingly. Articular cartilage, which is the most vital tissue for maintaining normal joint function, sits between these joints to prevent the bones from directly colliding [1]. </w:t>
      </w:r>
    </w:p>
    <w:p w14:paraId="617B6C72" w14:textId="1037E4BE" w:rsidR="005C454D" w:rsidRPr="005C454D" w:rsidRDefault="005C454D" w:rsidP="005C454D">
      <w:pPr>
        <w:pStyle w:val="keyword"/>
        <w:widowControl w:val="0"/>
        <w:snapToGrid w:val="0"/>
        <w:spacing w:before="0"/>
        <w:ind w:firstLine="426"/>
      </w:pPr>
      <w:r w:rsidRPr="005C454D">
        <w:rPr>
          <w:bCs/>
        </w:rPr>
        <w:t>The cartilage is indispensable for body movement, and because it is continuously used in daily life, the degree of cartilage wear increases with age, causing degenerative arthritis and movement discomfort.</w:t>
      </w:r>
    </w:p>
    <w:p w14:paraId="56FC30CC" w14:textId="77777777" w:rsidR="005C454D" w:rsidRPr="005C454D" w:rsidRDefault="005C454D" w:rsidP="005C454D">
      <w:pPr>
        <w:pStyle w:val="keyword"/>
        <w:tabs>
          <w:tab w:val="left" w:pos="187"/>
        </w:tabs>
        <w:snapToGrid w:val="0"/>
        <w:spacing w:before="0"/>
        <w:ind w:firstLine="426"/>
      </w:pPr>
      <w:r w:rsidRPr="005C454D">
        <w:rPr>
          <w:bCs/>
        </w:rPr>
        <w:t xml:space="preserve">Degenerative arthritis (also called osteoarthritis) is characterized by chronic pain, stiffness, and restrictions in joint range of motion, as well as localized articular cartilage degeneration and joint deformation. Degenerative arthritis progresses faster as more cartilage is used, and thus in Korea, more than 80% of patients over the age of 55 and almost all elderly patients over the age of 75 are diagnosed with knee osteoarthritis through radiation tests. If the cartilage suffers from severe wear and tear, it will cease to function normally, necessitating surgical and non-surgical treatment. Non-surgical treatment includes methods such as physical therapy, exercise therapy, and medication. Surgical treatments such as knee osteotomy and artificial joint replacement are performed in cases where the pain is too severe to maintain a lifestyle, the pain does not improve even after six months of non-surgical treatment, the structural deformation or instability of the joint is severe, or restrictions in range of motion are severe. However, there is a risk of infection during surgical treatment, which could necessitate re-surgery. Particularly in the case of artificial joint replacement treatment, side effects such as pain and function failure can be accompanied by structural instability after treatment, and the artificial joint’s life span is limited to approximately 15 </w:t>
      </w:r>
      <w:r w:rsidRPr="005C454D">
        <w:rPr>
          <w:bCs/>
        </w:rPr>
        <w:lastRenderedPageBreak/>
        <w:t>years, necessitating a prudent decision. Owing to the limitations of surgical treatments, there is an increasing demand for oriental medical treatment, which has fewer side effects and is determined based on the individual physical characteristics. Therefore, the scientific and logical evidence for oriental medical diagnosis and treatment of knee osteoarthritis grows, and it is clear that standardized diagnosis and treatment methods that can be used in clinical settings must secure the evidence [2].</w:t>
      </w:r>
    </w:p>
    <w:p w14:paraId="23E8E4B8" w14:textId="77777777" w:rsidR="005C454D" w:rsidRPr="005C454D" w:rsidRDefault="005C454D" w:rsidP="005C454D">
      <w:pPr>
        <w:pStyle w:val="keyword"/>
        <w:tabs>
          <w:tab w:val="left" w:pos="187"/>
        </w:tabs>
        <w:snapToGrid w:val="0"/>
        <w:spacing w:before="0"/>
        <w:ind w:firstLine="426"/>
      </w:pPr>
      <w:r w:rsidRPr="005C454D">
        <w:rPr>
          <w:bCs/>
        </w:rPr>
        <w:t>The medical community requires a scientific and logical basis in the process of diagnosis. Therefore, it is expected that if the standardized diagnosis method can be used, doctors will be able to use more objective indicators to make faster and more accurate diagnoses, and diseases caused by degenerative arthritis may be prevented owing to the improved method.</w:t>
      </w:r>
    </w:p>
    <w:p w14:paraId="389B1BD2" w14:textId="77777777" w:rsidR="005C454D" w:rsidRPr="005C454D" w:rsidRDefault="005C454D" w:rsidP="005C454D">
      <w:pPr>
        <w:pStyle w:val="keyword"/>
        <w:tabs>
          <w:tab w:val="left" w:pos="187"/>
        </w:tabs>
        <w:snapToGrid w:val="0"/>
        <w:spacing w:before="0"/>
        <w:ind w:firstLine="426"/>
      </w:pPr>
      <w:r w:rsidRPr="005C454D">
        <w:rPr>
          <w:bCs/>
        </w:rPr>
        <w:t>The existing procedure for diagnosing osteoarthritis is to first take radiographic images, as shown in Fig. 1, and then to consider the resulting images, which show the gradual reduction of joint spacing and deepening shadows of the bones under the cartilage, as well as the questionnaire administered to patients, when determining the grade of osteoarthritis. Because this procedure allows for the diagnosis of osteoarthritis based on visual changes similar to those shown in Fig. 2, studies to determine the grade of osteoarthritis have been widely conducted using accumulated knee radiology images to train a deep learning model. Although deep learning models based on these visual changes enable information transfer to objective indicators, more extensive research has also been performed aimed at accuracy as the accuracy of osteoarthritis classification needs to be improved for practical use.</w:t>
      </w:r>
    </w:p>
    <w:p w14:paraId="31870AE0" w14:textId="22744CED" w:rsidR="005C454D" w:rsidRDefault="005C454D" w:rsidP="005C454D">
      <w:pPr>
        <w:pStyle w:val="keyword"/>
        <w:tabs>
          <w:tab w:val="left" w:pos="187"/>
        </w:tabs>
        <w:snapToGrid w:val="0"/>
        <w:spacing w:before="0"/>
        <w:ind w:firstLine="426"/>
        <w:rPr>
          <w:bCs/>
        </w:rPr>
      </w:pPr>
      <w:r w:rsidRPr="005C454D">
        <w:rPr>
          <w:bCs/>
        </w:rPr>
        <w:t xml:space="preserve">In this study, the </w:t>
      </w:r>
      <w:r w:rsidRPr="005C454D">
        <w:rPr>
          <w:rFonts w:eastAsia="ヒラギノ角ゴ Pro W3"/>
          <w:bCs/>
          <w:szCs w:val="22"/>
          <w:shd w:val="clear" w:color="auto" w:fill="FFFF00"/>
          <w:lang w:eastAsia="ko-KR"/>
        </w:rPr>
        <w:t>K-L grade</w:t>
      </w:r>
      <w:r w:rsidRPr="005C454D">
        <w:rPr>
          <w:bCs/>
        </w:rPr>
        <w:t xml:space="preserve">, the most used rating index for cartilage wear in knee joints, is used and divided into five stages, as shown in Fig. 1 and </w:t>
      </w:r>
      <w:commentRangeStart w:id="44"/>
      <w:r w:rsidRPr="005C454D">
        <w:rPr>
          <w:bCs/>
        </w:rPr>
        <w:t>Tab</w:t>
      </w:r>
      <w:ins w:id="45" w:author="Author" w:date="2022-05-27T08:48:00Z">
        <w:r w:rsidR="00D21BA0">
          <w:rPr>
            <w:bCs/>
          </w:rPr>
          <w:t>.</w:t>
        </w:r>
      </w:ins>
      <w:del w:id="46" w:author="Author" w:date="2022-05-27T08:48:00Z">
        <w:r w:rsidRPr="005C454D" w:rsidDel="00D21BA0">
          <w:rPr>
            <w:bCs/>
          </w:rPr>
          <w:delText>le</w:delText>
        </w:r>
      </w:del>
      <w:r w:rsidRPr="005C454D">
        <w:rPr>
          <w:bCs/>
        </w:rPr>
        <w:t xml:space="preserve"> 1. </w:t>
      </w:r>
      <w:commentRangeEnd w:id="44"/>
      <w:r w:rsidR="00D21BA0">
        <w:rPr>
          <w:rStyle w:val="a6"/>
        </w:rPr>
        <w:commentReference w:id="44"/>
      </w:r>
      <w:r w:rsidRPr="005C454D">
        <w:rPr>
          <w:bCs/>
        </w:rPr>
        <w:t>No hospital is allowed to share patients' radiology images without their permission owing to privacy laws. Additionally, each hospital has different radiographic image results and training data distribution. Furthermore, for the model to immediately learn the labeled data from doctors and for the updated model to be readily available, less analyzing time is critical; however, not all hospitals are equipped with high-performance computing devices. Given these considerations, a lightweight model with fewer parameters was used to reduce training time and speed data analysis. Additionally, a model suitable for the domain was found through performance comparisons in the same environment with other lightweight models, and an Xception variant model demonstrating improved accuracy to the osteoarthritis classification problem was proposed.</w:t>
      </w:r>
    </w:p>
    <w:p w14:paraId="29178F19" w14:textId="77777777" w:rsidR="005C454D" w:rsidRPr="00A83E0D" w:rsidRDefault="005C454D" w:rsidP="005C454D">
      <w:pPr>
        <w:pStyle w:val="af6"/>
      </w:pPr>
    </w:p>
    <w:p w14:paraId="07D98BD0" w14:textId="77777777" w:rsidR="005C454D" w:rsidRPr="00A83E0D" w:rsidRDefault="005C454D">
      <w:pPr>
        <w:pStyle w:val="af6"/>
        <w:jc w:val="center"/>
        <w:pPrChange w:id="47" w:author="Author" w:date="2022-05-27T08:46:00Z">
          <w:pPr>
            <w:pStyle w:val="af6"/>
          </w:pPr>
        </w:pPrChange>
      </w:pPr>
      <w:r w:rsidRPr="00A83E0D">
        <w:rPr>
          <w:noProof/>
        </w:rPr>
        <w:drawing>
          <wp:inline distT="0" distB="0" distL="0" distR="0" wp14:anchorId="364FEBF8" wp14:editId="331C5E23">
            <wp:extent cx="2475230" cy="725170"/>
            <wp:effectExtent l="0" t="0" r="0" b="0"/>
            <wp:docPr id="3"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5" descr="텍스트, 응시하는, 흐림이(가) 표시된 사진&#10;&#10;자동 생성된 설명"/>
                    <pic:cNvPicPr>
                      <a:picLocks noChangeAspect="1" noChangeArrowheads="1"/>
                    </pic:cNvPicPr>
                  </pic:nvPicPr>
                  <pic:blipFill>
                    <a:blip r:embed="rId12"/>
                    <a:stretch>
                      <a:fillRect/>
                    </a:stretch>
                  </pic:blipFill>
                  <pic:spPr bwMode="auto">
                    <a:xfrm>
                      <a:off x="0" y="0"/>
                      <a:ext cx="2475230" cy="725170"/>
                    </a:xfrm>
                    <a:prstGeom prst="rect">
                      <a:avLst/>
                    </a:prstGeom>
                  </pic:spPr>
                </pic:pic>
              </a:graphicData>
            </a:graphic>
          </wp:inline>
        </w:drawing>
      </w:r>
    </w:p>
    <w:p w14:paraId="3FD55E9A" w14:textId="75E2D5BB" w:rsidR="005C454D" w:rsidRPr="00C22D09" w:rsidRDefault="005C454D">
      <w:pPr>
        <w:pStyle w:val="af1"/>
        <w:keepNext w:val="0"/>
        <w:widowControl w:val="0"/>
        <w:tabs>
          <w:tab w:val="left" w:pos="187"/>
        </w:tabs>
        <w:snapToGrid w:val="0"/>
        <w:spacing w:before="0" w:after="60"/>
        <w:rPr>
          <w:bCs/>
          <w:szCs w:val="22"/>
          <w:rPrChange w:id="48" w:author="Author" w:date="2022-05-27T08:46:00Z">
            <w:rPr>
              <w:rFonts w:ascii="Times New Roman" w:hAnsi="Times New Roman"/>
              <w:shd w:val="clear" w:color="auto" w:fill="FFFF00"/>
            </w:rPr>
          </w:rPrChange>
        </w:rPr>
        <w:pPrChange w:id="49" w:author="Author" w:date="2022-05-27T08:46:00Z">
          <w:pPr>
            <w:pStyle w:val="p1a"/>
            <w:ind w:firstLine="270"/>
            <w:jc w:val="center"/>
          </w:pPr>
        </w:pPrChange>
      </w:pPr>
      <w:r w:rsidRPr="00C22D09">
        <w:rPr>
          <w:szCs w:val="22"/>
          <w:rPrChange w:id="50" w:author="Author" w:date="2022-05-27T08:46:00Z">
            <w:rPr>
              <w:color w:val="0000FF"/>
              <w:sz w:val="18"/>
              <w:shd w:val="clear" w:color="auto" w:fill="FFFF00"/>
            </w:rPr>
          </w:rPrChange>
        </w:rPr>
        <w:t>Fig</w:t>
      </w:r>
      <w:del w:id="51" w:author="Author" w:date="2022-05-27T08:45:00Z">
        <w:r w:rsidRPr="00C22D09" w:rsidDel="00C22D09">
          <w:rPr>
            <w:szCs w:val="22"/>
            <w:rPrChange w:id="52" w:author="Author" w:date="2022-05-27T08:46:00Z">
              <w:rPr>
                <w:color w:val="0000FF"/>
                <w:sz w:val="18"/>
                <w:shd w:val="clear" w:color="auto" w:fill="FFFF00"/>
              </w:rPr>
            </w:rPrChange>
          </w:rPr>
          <w:delText>.</w:delText>
        </w:r>
      </w:del>
      <w:ins w:id="53" w:author="Author" w:date="2022-05-27T08:45:00Z">
        <w:r w:rsidR="00C22D09" w:rsidRPr="00C22D09">
          <w:rPr>
            <w:szCs w:val="22"/>
            <w:rPrChange w:id="54" w:author="Author" w:date="2022-05-27T08:46:00Z">
              <w:rPr>
                <w:sz w:val="18"/>
                <w:shd w:val="clear" w:color="auto" w:fill="FFFF00"/>
              </w:rPr>
            </w:rPrChange>
          </w:rPr>
          <w:t>ure</w:t>
        </w:r>
      </w:ins>
      <w:r w:rsidRPr="00C22D09">
        <w:rPr>
          <w:szCs w:val="22"/>
          <w:rPrChange w:id="55" w:author="Author" w:date="2022-05-27T08:46:00Z">
            <w:rPr>
              <w:color w:val="0000FF"/>
              <w:sz w:val="18"/>
              <w:shd w:val="clear" w:color="auto" w:fill="FFFF00"/>
            </w:rPr>
          </w:rPrChange>
        </w:rPr>
        <w:t xml:space="preserve"> 1</w:t>
      </w:r>
      <w:del w:id="56" w:author="Author" w:date="2022-05-27T08:46:00Z">
        <w:r w:rsidRPr="00C22D09" w:rsidDel="00C22D09">
          <w:rPr>
            <w:szCs w:val="22"/>
            <w:rPrChange w:id="57" w:author="Author" w:date="2022-05-27T08:46:00Z">
              <w:rPr>
                <w:color w:val="0000FF"/>
                <w:sz w:val="18"/>
                <w:shd w:val="clear" w:color="auto" w:fill="FFFF00"/>
              </w:rPr>
            </w:rPrChange>
          </w:rPr>
          <w:delText>.</w:delText>
        </w:r>
      </w:del>
      <w:ins w:id="58" w:author="Author" w:date="2022-05-27T08:46:00Z">
        <w:r w:rsidR="00C22D09" w:rsidRPr="00C22D09">
          <w:rPr>
            <w:szCs w:val="22"/>
            <w:rPrChange w:id="59" w:author="Author" w:date="2022-05-27T08:46:00Z">
              <w:rPr>
                <w:sz w:val="18"/>
                <w:shd w:val="clear" w:color="auto" w:fill="FFFF00"/>
              </w:rPr>
            </w:rPrChange>
          </w:rPr>
          <w:t>:</w:t>
        </w:r>
      </w:ins>
      <w:r w:rsidRPr="00C22D09">
        <w:rPr>
          <w:szCs w:val="22"/>
          <w:rPrChange w:id="60" w:author="Author" w:date="2022-05-27T08:46:00Z">
            <w:rPr>
              <w:b/>
              <w:sz w:val="18"/>
              <w:shd w:val="clear" w:color="auto" w:fill="FFFF00"/>
            </w:rPr>
          </w:rPrChange>
        </w:rPr>
        <w:t xml:space="preserve"> </w:t>
      </w:r>
      <w:del w:id="61" w:author="Author" w:date="2022-05-27T09:46:00Z">
        <w:r w:rsidRPr="00C22D09" w:rsidDel="00990101">
          <w:rPr>
            <w:szCs w:val="22"/>
            <w:rPrChange w:id="62" w:author="Author" w:date="2022-05-27T08:46:00Z">
              <w:rPr>
                <w:b/>
                <w:sz w:val="18"/>
                <w:shd w:val="clear" w:color="auto" w:fill="FFFF00"/>
              </w:rPr>
            </w:rPrChange>
          </w:rPr>
          <w:delText xml:space="preserve"> </w:delText>
        </w:r>
      </w:del>
      <w:r w:rsidRPr="00C22D09">
        <w:rPr>
          <w:b w:val="0"/>
          <w:bCs/>
          <w:szCs w:val="22"/>
          <w:rPrChange w:id="63" w:author="Author" w:date="2022-05-27T08:46:00Z">
            <w:rPr>
              <w:b/>
              <w:sz w:val="18"/>
              <w:shd w:val="clear" w:color="auto" w:fill="FFFF00"/>
            </w:rPr>
          </w:rPrChange>
        </w:rPr>
        <w:t>Stage of knee osteoarthritis [3]</w:t>
      </w:r>
    </w:p>
    <w:p w14:paraId="779B0655" w14:textId="77777777" w:rsidR="005C454D" w:rsidRPr="00A83E0D" w:rsidRDefault="005C454D" w:rsidP="005C454D">
      <w:pPr>
        <w:rPr>
          <w:lang w:eastAsia="ko-KR"/>
        </w:rPr>
      </w:pPr>
    </w:p>
    <w:p w14:paraId="114EDEDF" w14:textId="77777777" w:rsidR="005C454D" w:rsidRPr="00A83E0D" w:rsidRDefault="005C454D">
      <w:pPr>
        <w:jc w:val="center"/>
        <w:pPrChange w:id="64" w:author="Author" w:date="2022-05-27T08:46:00Z">
          <w:pPr/>
        </w:pPrChange>
      </w:pPr>
      <w:r w:rsidRPr="00A83E0D">
        <w:rPr>
          <w:noProof/>
        </w:rPr>
        <w:drawing>
          <wp:inline distT="0" distB="0" distL="0" distR="0" wp14:anchorId="625444C5" wp14:editId="55DF3486">
            <wp:extent cx="2475230" cy="1452245"/>
            <wp:effectExtent l="0" t="0" r="0" b="0"/>
            <wp:docPr id="6" name="그림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Timeline&#10;&#10;Description automatically generated"/>
                    <pic:cNvPicPr>
                      <a:picLocks noChangeAspect="1" noChangeArrowheads="1"/>
                    </pic:cNvPicPr>
                  </pic:nvPicPr>
                  <pic:blipFill>
                    <a:blip r:embed="rId13"/>
                    <a:stretch>
                      <a:fillRect/>
                    </a:stretch>
                  </pic:blipFill>
                  <pic:spPr bwMode="auto">
                    <a:xfrm>
                      <a:off x="0" y="0"/>
                      <a:ext cx="2475230" cy="1452245"/>
                    </a:xfrm>
                    <a:prstGeom prst="rect">
                      <a:avLst/>
                    </a:prstGeom>
                  </pic:spPr>
                </pic:pic>
              </a:graphicData>
            </a:graphic>
          </wp:inline>
        </w:drawing>
      </w:r>
    </w:p>
    <w:p w14:paraId="19C8CB62" w14:textId="4C5AAF2B" w:rsidR="005C454D" w:rsidRPr="00C22D09" w:rsidRDefault="005C454D">
      <w:pPr>
        <w:pStyle w:val="af1"/>
        <w:keepNext w:val="0"/>
        <w:widowControl w:val="0"/>
        <w:tabs>
          <w:tab w:val="left" w:pos="187"/>
        </w:tabs>
        <w:snapToGrid w:val="0"/>
        <w:spacing w:before="0" w:after="60"/>
        <w:rPr>
          <w:bCs/>
          <w:szCs w:val="22"/>
          <w:rPrChange w:id="65" w:author="Author" w:date="2022-05-27T08:46:00Z">
            <w:rPr>
              <w:rFonts w:ascii="Times New Roman" w:hAnsi="Times New Roman"/>
              <w:shd w:val="clear" w:color="auto" w:fill="FFFF00"/>
            </w:rPr>
          </w:rPrChange>
        </w:rPr>
        <w:pPrChange w:id="66" w:author="Author" w:date="2022-05-27T08:46:00Z">
          <w:pPr>
            <w:pStyle w:val="p1a"/>
            <w:ind w:firstLine="270"/>
            <w:jc w:val="center"/>
          </w:pPr>
        </w:pPrChange>
      </w:pPr>
      <w:r w:rsidRPr="00C22D09">
        <w:rPr>
          <w:szCs w:val="22"/>
          <w:rPrChange w:id="67" w:author="Author" w:date="2022-05-27T08:46:00Z">
            <w:rPr>
              <w:color w:val="0000FF"/>
              <w:sz w:val="18"/>
              <w:shd w:val="clear" w:color="auto" w:fill="FFFF00"/>
            </w:rPr>
          </w:rPrChange>
        </w:rPr>
        <w:t>Fig</w:t>
      </w:r>
      <w:del w:id="68" w:author="Author" w:date="2022-05-27T08:46:00Z">
        <w:r w:rsidRPr="00C22D09" w:rsidDel="00C22D09">
          <w:rPr>
            <w:szCs w:val="22"/>
            <w:rPrChange w:id="69" w:author="Author" w:date="2022-05-27T08:46:00Z">
              <w:rPr>
                <w:color w:val="0000FF"/>
                <w:sz w:val="18"/>
                <w:shd w:val="clear" w:color="auto" w:fill="FFFF00"/>
              </w:rPr>
            </w:rPrChange>
          </w:rPr>
          <w:delText>.</w:delText>
        </w:r>
      </w:del>
      <w:ins w:id="70" w:author="Author" w:date="2022-05-27T08:46:00Z">
        <w:r w:rsidR="00C22D09">
          <w:rPr>
            <w:szCs w:val="22"/>
          </w:rPr>
          <w:t>ure</w:t>
        </w:r>
      </w:ins>
      <w:r w:rsidRPr="00C22D09">
        <w:rPr>
          <w:szCs w:val="22"/>
          <w:rPrChange w:id="71" w:author="Author" w:date="2022-05-27T08:46:00Z">
            <w:rPr>
              <w:color w:val="0000FF"/>
              <w:sz w:val="18"/>
              <w:shd w:val="clear" w:color="auto" w:fill="FFFF00"/>
            </w:rPr>
          </w:rPrChange>
        </w:rPr>
        <w:t xml:space="preserve"> 2</w:t>
      </w:r>
      <w:del w:id="72" w:author="Author" w:date="2022-05-27T08:46:00Z">
        <w:r w:rsidRPr="00C22D09" w:rsidDel="00C22D09">
          <w:rPr>
            <w:szCs w:val="22"/>
            <w:rPrChange w:id="73" w:author="Author" w:date="2022-05-27T08:46:00Z">
              <w:rPr>
                <w:color w:val="0000FF"/>
                <w:sz w:val="18"/>
                <w:shd w:val="clear" w:color="auto" w:fill="FFFF00"/>
              </w:rPr>
            </w:rPrChange>
          </w:rPr>
          <w:delText>.</w:delText>
        </w:r>
      </w:del>
      <w:ins w:id="74" w:author="Author" w:date="2022-05-27T08:46:00Z">
        <w:r w:rsidR="00C22D09">
          <w:rPr>
            <w:szCs w:val="22"/>
          </w:rPr>
          <w:t>:</w:t>
        </w:r>
      </w:ins>
      <w:r w:rsidRPr="00C22D09">
        <w:rPr>
          <w:szCs w:val="22"/>
          <w:rPrChange w:id="75" w:author="Author" w:date="2022-05-27T08:46:00Z">
            <w:rPr>
              <w:b/>
              <w:sz w:val="18"/>
              <w:shd w:val="clear" w:color="auto" w:fill="FFFF00"/>
            </w:rPr>
          </w:rPrChange>
        </w:rPr>
        <w:t xml:space="preserve"> </w:t>
      </w:r>
      <w:r w:rsidRPr="00C22D09">
        <w:rPr>
          <w:b w:val="0"/>
          <w:bCs/>
          <w:szCs w:val="22"/>
          <w:rPrChange w:id="76" w:author="Author" w:date="2022-05-27T08:46:00Z">
            <w:rPr>
              <w:b/>
              <w:sz w:val="18"/>
              <w:shd w:val="clear" w:color="auto" w:fill="FFFF00"/>
            </w:rPr>
          </w:rPrChange>
        </w:rPr>
        <w:t xml:space="preserve">Visual </w:t>
      </w:r>
      <w:ins w:id="77" w:author="Author" w:date="2022-05-27T08:46:00Z">
        <w:r w:rsidR="00D21BA0">
          <w:rPr>
            <w:b w:val="0"/>
            <w:bCs/>
            <w:szCs w:val="22"/>
          </w:rPr>
          <w:t>s</w:t>
        </w:r>
      </w:ins>
      <w:del w:id="78" w:author="Author" w:date="2022-05-27T08:46:00Z">
        <w:r w:rsidRPr="00C22D09" w:rsidDel="00D21BA0">
          <w:rPr>
            <w:b w:val="0"/>
            <w:bCs/>
            <w:szCs w:val="22"/>
            <w:rPrChange w:id="79" w:author="Author" w:date="2022-05-27T08:46:00Z">
              <w:rPr>
                <w:b/>
                <w:sz w:val="18"/>
                <w:shd w:val="clear" w:color="auto" w:fill="FFFF00"/>
              </w:rPr>
            </w:rPrChange>
          </w:rPr>
          <w:delText>S</w:delText>
        </w:r>
      </w:del>
      <w:r w:rsidRPr="00C22D09">
        <w:rPr>
          <w:b w:val="0"/>
          <w:bCs/>
          <w:szCs w:val="22"/>
          <w:rPrChange w:id="80" w:author="Author" w:date="2022-05-27T08:46:00Z">
            <w:rPr>
              <w:b/>
              <w:sz w:val="18"/>
              <w:shd w:val="clear" w:color="auto" w:fill="FFFF00"/>
            </w:rPr>
          </w:rPrChange>
        </w:rPr>
        <w:t xml:space="preserve">ymptoms of </w:t>
      </w:r>
      <w:ins w:id="81" w:author="Author" w:date="2022-05-27T08:46:00Z">
        <w:r w:rsidR="00D21BA0">
          <w:rPr>
            <w:b w:val="0"/>
            <w:bCs/>
            <w:szCs w:val="22"/>
          </w:rPr>
          <w:t>o</w:t>
        </w:r>
      </w:ins>
      <w:del w:id="82" w:author="Author" w:date="2022-05-27T08:46:00Z">
        <w:r w:rsidRPr="00C22D09" w:rsidDel="00D21BA0">
          <w:rPr>
            <w:b w:val="0"/>
            <w:bCs/>
            <w:szCs w:val="22"/>
            <w:rPrChange w:id="83" w:author="Author" w:date="2022-05-27T08:46:00Z">
              <w:rPr>
                <w:b/>
                <w:sz w:val="18"/>
                <w:shd w:val="clear" w:color="auto" w:fill="FFFF00"/>
              </w:rPr>
            </w:rPrChange>
          </w:rPr>
          <w:delText>O</w:delText>
        </w:r>
      </w:del>
      <w:r w:rsidRPr="00C22D09">
        <w:rPr>
          <w:b w:val="0"/>
          <w:bCs/>
          <w:szCs w:val="22"/>
          <w:rPrChange w:id="84" w:author="Author" w:date="2022-05-27T08:46:00Z">
            <w:rPr>
              <w:b/>
              <w:sz w:val="18"/>
              <w:shd w:val="clear" w:color="auto" w:fill="FFFF00"/>
            </w:rPr>
          </w:rPrChange>
        </w:rPr>
        <w:t>steoarthritis [4]</w:t>
      </w:r>
    </w:p>
    <w:p w14:paraId="472F352F" w14:textId="77777777" w:rsidR="005C454D" w:rsidRPr="00C22D09" w:rsidRDefault="005C454D">
      <w:pPr>
        <w:pStyle w:val="af1"/>
        <w:keepNext w:val="0"/>
        <w:widowControl w:val="0"/>
        <w:tabs>
          <w:tab w:val="left" w:pos="187"/>
        </w:tabs>
        <w:snapToGrid w:val="0"/>
        <w:spacing w:before="0" w:after="60"/>
        <w:rPr>
          <w:szCs w:val="22"/>
          <w:rPrChange w:id="85" w:author="Author" w:date="2022-05-27T08:46:00Z">
            <w:rPr>
              <w:lang w:eastAsia="ko-KR"/>
            </w:rPr>
          </w:rPrChange>
        </w:rPr>
        <w:pPrChange w:id="86" w:author="Author" w:date="2022-05-27T08:47:00Z">
          <w:pPr/>
        </w:pPrChange>
      </w:pPr>
    </w:p>
    <w:p w14:paraId="791829F5" w14:textId="1A2E5EAC" w:rsidR="005C454D" w:rsidRPr="00D3483D" w:rsidRDefault="005C454D">
      <w:pPr>
        <w:pStyle w:val="p1a"/>
        <w:jc w:val="center"/>
        <w:rPr>
          <w:rFonts w:ascii="Times New Roman" w:hAnsi="Times New Roman"/>
          <w:bCs/>
          <w:shd w:val="clear" w:color="auto" w:fill="FFFF00"/>
        </w:rPr>
        <w:pPrChange w:id="87" w:author="Author" w:date="2022-05-27T08:47:00Z">
          <w:pPr>
            <w:pStyle w:val="p1a"/>
          </w:pPr>
        </w:pPrChange>
      </w:pPr>
      <w:r w:rsidRPr="00D21BA0">
        <w:rPr>
          <w:rFonts w:ascii="Times New Roman" w:eastAsia="SimSun" w:hAnsi="Times New Roman"/>
          <w:b/>
          <w:sz w:val="22"/>
          <w:szCs w:val="22"/>
          <w:highlight w:val="yellow"/>
          <w:lang w:eastAsia="zh-CN"/>
          <w:rPrChange w:id="88" w:author="Author" w:date="2022-05-27T08:47:00Z">
            <w:rPr>
              <w:rFonts w:ascii="Times New Roman" w:hAnsi="Times New Roman"/>
              <w:b/>
              <w:color w:val="0000FF"/>
              <w:sz w:val="18"/>
              <w:shd w:val="clear" w:color="auto" w:fill="FFFF00"/>
            </w:rPr>
          </w:rPrChange>
        </w:rPr>
        <w:t>Table</w:t>
      </w:r>
      <w:del w:id="89" w:author="Author" w:date="2022-05-27T08:47:00Z">
        <w:r w:rsidRPr="00D21BA0" w:rsidDel="00D21BA0">
          <w:rPr>
            <w:rFonts w:ascii="Times New Roman" w:eastAsia="SimSun" w:hAnsi="Times New Roman"/>
            <w:b/>
            <w:sz w:val="22"/>
            <w:szCs w:val="22"/>
            <w:highlight w:val="yellow"/>
            <w:lang w:eastAsia="zh-CN"/>
            <w:rPrChange w:id="90" w:author="Author" w:date="2022-05-27T08:47:00Z">
              <w:rPr>
                <w:rFonts w:ascii="Times New Roman" w:hAnsi="Times New Roman"/>
                <w:b/>
                <w:color w:val="0000FF"/>
                <w:sz w:val="18"/>
                <w:shd w:val="clear" w:color="auto" w:fill="FFFF00"/>
              </w:rPr>
            </w:rPrChange>
          </w:rPr>
          <w:delText>.</w:delText>
        </w:r>
      </w:del>
      <w:r w:rsidRPr="00D21BA0">
        <w:rPr>
          <w:rFonts w:ascii="Times New Roman" w:eastAsia="SimSun" w:hAnsi="Times New Roman"/>
          <w:b/>
          <w:sz w:val="22"/>
          <w:szCs w:val="22"/>
          <w:highlight w:val="yellow"/>
          <w:lang w:eastAsia="zh-CN"/>
          <w:rPrChange w:id="91" w:author="Author" w:date="2022-05-27T08:47:00Z">
            <w:rPr>
              <w:rFonts w:ascii="Times New Roman" w:hAnsi="Times New Roman"/>
              <w:b/>
              <w:color w:val="0000FF"/>
              <w:sz w:val="18"/>
              <w:shd w:val="clear" w:color="auto" w:fill="FFFF00"/>
            </w:rPr>
          </w:rPrChange>
        </w:rPr>
        <w:t xml:space="preserve"> 1</w:t>
      </w:r>
      <w:del w:id="92" w:author="Author" w:date="2022-05-27T08:47:00Z">
        <w:r w:rsidRPr="00D21BA0" w:rsidDel="00D21BA0">
          <w:rPr>
            <w:rFonts w:ascii="Times New Roman" w:eastAsia="SimSun" w:hAnsi="Times New Roman"/>
            <w:b/>
            <w:sz w:val="22"/>
            <w:szCs w:val="22"/>
            <w:highlight w:val="yellow"/>
            <w:lang w:eastAsia="zh-CN"/>
            <w:rPrChange w:id="93" w:author="Author" w:date="2022-05-27T08:47:00Z">
              <w:rPr>
                <w:rFonts w:ascii="Times New Roman" w:hAnsi="Times New Roman"/>
                <w:b/>
                <w:color w:val="0000FF"/>
                <w:sz w:val="18"/>
                <w:shd w:val="clear" w:color="auto" w:fill="FFFF00"/>
              </w:rPr>
            </w:rPrChange>
          </w:rPr>
          <w:delText>.</w:delText>
        </w:r>
      </w:del>
      <w:ins w:id="94" w:author="Author" w:date="2022-05-27T08:47:00Z">
        <w:r w:rsidR="00D21BA0" w:rsidRPr="00D21BA0">
          <w:rPr>
            <w:rFonts w:ascii="Times New Roman" w:eastAsia="SimSun" w:hAnsi="Times New Roman"/>
            <w:b/>
            <w:sz w:val="22"/>
            <w:szCs w:val="22"/>
            <w:highlight w:val="yellow"/>
            <w:lang w:eastAsia="zh-CN"/>
            <w:rPrChange w:id="95" w:author="Author" w:date="2022-05-27T08:47:00Z">
              <w:rPr>
                <w:rFonts w:ascii="Times New Roman" w:hAnsi="Times New Roman"/>
                <w:b/>
                <w:color w:val="0000FF"/>
                <w:sz w:val="18"/>
                <w:shd w:val="clear" w:color="auto" w:fill="FFFF00"/>
              </w:rPr>
            </w:rPrChange>
          </w:rPr>
          <w:t>:</w:t>
        </w:r>
      </w:ins>
      <w:del w:id="96" w:author="Author" w:date="2022-05-27T09:46:00Z">
        <w:r w:rsidRPr="00D21BA0" w:rsidDel="00990101">
          <w:rPr>
            <w:rFonts w:ascii="Times New Roman" w:eastAsia="SimSun" w:hAnsi="Times New Roman"/>
            <w:b/>
            <w:sz w:val="22"/>
            <w:szCs w:val="22"/>
            <w:highlight w:val="yellow"/>
            <w:lang w:eastAsia="zh-CN"/>
            <w:rPrChange w:id="97" w:author="Author" w:date="2022-05-27T08:47:00Z">
              <w:rPr>
                <w:rFonts w:ascii="Times New Roman" w:hAnsi="Times New Roman"/>
                <w:sz w:val="18"/>
                <w:shd w:val="clear" w:color="auto" w:fill="FFFF00"/>
              </w:rPr>
            </w:rPrChange>
          </w:rPr>
          <w:delText xml:space="preserve"> </w:delText>
        </w:r>
      </w:del>
      <w:r w:rsidRPr="00D21BA0">
        <w:rPr>
          <w:rFonts w:ascii="Times New Roman" w:eastAsia="SimSun" w:hAnsi="Times New Roman"/>
          <w:bCs/>
          <w:sz w:val="22"/>
          <w:szCs w:val="22"/>
          <w:highlight w:val="yellow"/>
          <w:lang w:eastAsia="zh-CN"/>
          <w:rPrChange w:id="98" w:author="Author" w:date="2022-05-27T08:47:00Z">
            <w:rPr>
              <w:rFonts w:ascii="Times New Roman" w:hAnsi="Times New Roman"/>
              <w:sz w:val="18"/>
              <w:shd w:val="clear" w:color="auto" w:fill="FFFF00"/>
            </w:rPr>
          </w:rPrChange>
        </w:rPr>
        <w:t xml:space="preserve"> Kellgren Lawrence Rating Indicators</w:t>
      </w:r>
      <w:r w:rsidRPr="00D21BA0">
        <w:rPr>
          <w:rFonts w:ascii="Times New Roman" w:hAnsi="Times New Roman"/>
          <w:bCs/>
          <w:sz w:val="22"/>
          <w:szCs w:val="22"/>
          <w:highlight w:val="yellow"/>
          <w:shd w:val="clear" w:color="auto" w:fill="FFFF00"/>
          <w:rPrChange w:id="99" w:author="Author" w:date="2022-05-27T08:47:00Z">
            <w:rPr>
              <w:rFonts w:ascii="Times New Roman" w:hAnsi="Times New Roman"/>
              <w:sz w:val="18"/>
              <w:shd w:val="clear" w:color="auto" w:fill="FFFF00"/>
            </w:rPr>
          </w:rPrChange>
        </w:rPr>
        <w:t xml:space="preserve"> [5]</w:t>
      </w:r>
    </w:p>
    <w:tbl>
      <w:tblPr>
        <w:tblStyle w:val="af7"/>
        <w:tblW w:w="3888" w:type="dxa"/>
        <w:jc w:val="center"/>
        <w:tblLayout w:type="fixed"/>
        <w:tblLook w:val="04A0" w:firstRow="1" w:lastRow="0" w:firstColumn="1" w:lastColumn="0" w:noHBand="0" w:noVBand="1"/>
        <w:tblPrChange w:id="100" w:author="Author" w:date="2022-05-27T08:47:00Z">
          <w:tblPr>
            <w:tblStyle w:val="af7"/>
            <w:tblW w:w="3888" w:type="dxa"/>
            <w:tblLayout w:type="fixed"/>
            <w:tblLook w:val="04A0" w:firstRow="1" w:lastRow="0" w:firstColumn="1" w:lastColumn="0" w:noHBand="0" w:noVBand="1"/>
          </w:tblPr>
        </w:tblPrChange>
      </w:tblPr>
      <w:tblGrid>
        <w:gridCol w:w="1270"/>
        <w:gridCol w:w="2618"/>
        <w:tblGridChange w:id="101">
          <w:tblGrid>
            <w:gridCol w:w="1270"/>
            <w:gridCol w:w="2618"/>
          </w:tblGrid>
        </w:tblGridChange>
      </w:tblGrid>
      <w:tr w:rsidR="005C454D" w:rsidRPr="00A83E0D" w14:paraId="7B3BB41E" w14:textId="77777777" w:rsidTr="00D21BA0">
        <w:trPr>
          <w:jc w:val="center"/>
        </w:trPr>
        <w:tc>
          <w:tcPr>
            <w:tcW w:w="1270" w:type="dxa"/>
            <w:shd w:val="clear" w:color="auto" w:fill="BFBFBF" w:themeFill="background1" w:themeFillShade="BF"/>
            <w:tcPrChange w:id="102" w:author="Author" w:date="2022-05-27T08:47:00Z">
              <w:tcPr>
                <w:tcW w:w="1270" w:type="dxa"/>
                <w:shd w:val="clear" w:color="auto" w:fill="BFBFBF" w:themeFill="background1" w:themeFillShade="BF"/>
              </w:tcPr>
            </w:tcPrChange>
          </w:tcPr>
          <w:p w14:paraId="2F0E8CB3" w14:textId="77777777" w:rsidR="005C454D" w:rsidRPr="00A83E0D" w:rsidRDefault="005C454D" w:rsidP="002A77A7">
            <w:pPr>
              <w:jc w:val="center"/>
              <w:rPr>
                <w:rFonts w:eastAsia="바탕"/>
                <w:shd w:val="clear" w:color="auto" w:fill="FFFF00"/>
                <w:lang w:eastAsia="ko-KR"/>
              </w:rPr>
            </w:pPr>
            <w:r w:rsidRPr="00A83E0D">
              <w:rPr>
                <w:rFonts w:eastAsia="바탕"/>
                <w:shd w:val="clear" w:color="auto" w:fill="FFFF00"/>
                <w:lang w:eastAsia="ko-KR"/>
              </w:rPr>
              <w:lastRenderedPageBreak/>
              <w:t>Grade</w:t>
            </w:r>
          </w:p>
        </w:tc>
        <w:tc>
          <w:tcPr>
            <w:tcW w:w="2617" w:type="dxa"/>
            <w:shd w:val="clear" w:color="auto" w:fill="BFBFBF" w:themeFill="background1" w:themeFillShade="BF"/>
            <w:tcPrChange w:id="103" w:author="Author" w:date="2022-05-27T08:47:00Z">
              <w:tcPr>
                <w:tcW w:w="2617" w:type="dxa"/>
                <w:shd w:val="clear" w:color="auto" w:fill="BFBFBF" w:themeFill="background1" w:themeFillShade="BF"/>
              </w:tcPr>
            </w:tcPrChange>
          </w:tcPr>
          <w:p w14:paraId="5C3869B2" w14:textId="77777777" w:rsidR="005C454D" w:rsidRPr="00A83E0D" w:rsidRDefault="005C454D" w:rsidP="002A77A7">
            <w:pPr>
              <w:jc w:val="center"/>
              <w:rPr>
                <w:rFonts w:eastAsia="바탕"/>
                <w:shd w:val="clear" w:color="auto" w:fill="FFFF00"/>
                <w:lang w:eastAsia="ko-KR"/>
              </w:rPr>
            </w:pPr>
            <w:r w:rsidRPr="00A83E0D">
              <w:rPr>
                <w:rFonts w:eastAsia="바탕"/>
                <w:shd w:val="clear" w:color="auto" w:fill="FFFF00"/>
                <w:lang w:eastAsia="ko-KR"/>
              </w:rPr>
              <w:t>Description</w:t>
            </w:r>
          </w:p>
        </w:tc>
      </w:tr>
      <w:tr w:rsidR="005C454D" w:rsidRPr="00A83E0D" w14:paraId="6F336356" w14:textId="77777777" w:rsidTr="00D21BA0">
        <w:trPr>
          <w:jc w:val="center"/>
        </w:trPr>
        <w:tc>
          <w:tcPr>
            <w:tcW w:w="1270" w:type="dxa"/>
            <w:vAlign w:val="center"/>
            <w:tcPrChange w:id="104" w:author="Author" w:date="2022-05-27T08:47:00Z">
              <w:tcPr>
                <w:tcW w:w="1270" w:type="dxa"/>
                <w:vAlign w:val="center"/>
              </w:tcPr>
            </w:tcPrChange>
          </w:tcPr>
          <w:p w14:paraId="3C79D6AA"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Grade 0</w:t>
            </w:r>
          </w:p>
          <w:p w14:paraId="292D03A9"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(none)</w:t>
            </w:r>
          </w:p>
        </w:tc>
        <w:tc>
          <w:tcPr>
            <w:tcW w:w="2617" w:type="dxa"/>
            <w:tcPrChange w:id="105" w:author="Author" w:date="2022-05-27T08:47:00Z">
              <w:tcPr>
                <w:tcW w:w="2617" w:type="dxa"/>
              </w:tcPr>
            </w:tcPrChange>
          </w:tcPr>
          <w:p w14:paraId="3EF2444F"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definite absence of x-ray changes of osteoarthritis</w:t>
            </w:r>
          </w:p>
        </w:tc>
      </w:tr>
      <w:tr w:rsidR="005C454D" w:rsidRPr="00A83E0D" w14:paraId="4F7C473D" w14:textId="77777777" w:rsidTr="00D21BA0">
        <w:trPr>
          <w:jc w:val="center"/>
        </w:trPr>
        <w:tc>
          <w:tcPr>
            <w:tcW w:w="1270" w:type="dxa"/>
            <w:vAlign w:val="center"/>
            <w:tcPrChange w:id="106" w:author="Author" w:date="2022-05-27T08:47:00Z">
              <w:tcPr>
                <w:tcW w:w="1270" w:type="dxa"/>
                <w:vAlign w:val="center"/>
              </w:tcPr>
            </w:tcPrChange>
          </w:tcPr>
          <w:p w14:paraId="2176D5E0"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Grade 1</w:t>
            </w:r>
          </w:p>
          <w:p w14:paraId="66F7C11F"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(doubtful)</w:t>
            </w:r>
          </w:p>
        </w:tc>
        <w:tc>
          <w:tcPr>
            <w:tcW w:w="2617" w:type="dxa"/>
            <w:tcPrChange w:id="107" w:author="Author" w:date="2022-05-27T08:47:00Z">
              <w:tcPr>
                <w:tcW w:w="2617" w:type="dxa"/>
              </w:tcPr>
            </w:tcPrChange>
          </w:tcPr>
          <w:p w14:paraId="49B8BECB"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doubtful joint space narrowing and possible osteophytic lipping</w:t>
            </w:r>
          </w:p>
        </w:tc>
      </w:tr>
      <w:tr w:rsidR="005C454D" w:rsidRPr="00A83E0D" w14:paraId="548972A0" w14:textId="77777777" w:rsidTr="00D21BA0">
        <w:trPr>
          <w:jc w:val="center"/>
        </w:trPr>
        <w:tc>
          <w:tcPr>
            <w:tcW w:w="1270" w:type="dxa"/>
            <w:vAlign w:val="center"/>
            <w:tcPrChange w:id="108" w:author="Author" w:date="2022-05-27T08:47:00Z">
              <w:tcPr>
                <w:tcW w:w="1270" w:type="dxa"/>
                <w:vAlign w:val="center"/>
              </w:tcPr>
            </w:tcPrChange>
          </w:tcPr>
          <w:p w14:paraId="6DC5D2AA"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Grade 2</w:t>
            </w:r>
          </w:p>
          <w:p w14:paraId="592FA5FD"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(minimal)</w:t>
            </w:r>
          </w:p>
        </w:tc>
        <w:tc>
          <w:tcPr>
            <w:tcW w:w="2617" w:type="dxa"/>
            <w:tcPrChange w:id="109" w:author="Author" w:date="2022-05-27T08:47:00Z">
              <w:tcPr>
                <w:tcW w:w="2617" w:type="dxa"/>
              </w:tcPr>
            </w:tcPrChange>
          </w:tcPr>
          <w:p w14:paraId="13FFB9D9"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definite osteophytes and possible joint space narrowing</w:t>
            </w:r>
          </w:p>
        </w:tc>
      </w:tr>
      <w:tr w:rsidR="005C454D" w:rsidRPr="00A83E0D" w14:paraId="7F7D1064" w14:textId="77777777" w:rsidTr="00D21BA0">
        <w:trPr>
          <w:jc w:val="center"/>
        </w:trPr>
        <w:tc>
          <w:tcPr>
            <w:tcW w:w="1270" w:type="dxa"/>
            <w:vAlign w:val="center"/>
            <w:tcPrChange w:id="110" w:author="Author" w:date="2022-05-27T08:47:00Z">
              <w:tcPr>
                <w:tcW w:w="1270" w:type="dxa"/>
                <w:vAlign w:val="center"/>
              </w:tcPr>
            </w:tcPrChange>
          </w:tcPr>
          <w:p w14:paraId="37FF5831"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Grade 3</w:t>
            </w:r>
          </w:p>
          <w:p w14:paraId="59E71123"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(moderate)</w:t>
            </w:r>
          </w:p>
        </w:tc>
        <w:tc>
          <w:tcPr>
            <w:tcW w:w="2617" w:type="dxa"/>
            <w:tcPrChange w:id="111" w:author="Author" w:date="2022-05-27T08:47:00Z">
              <w:tcPr>
                <w:tcW w:w="2617" w:type="dxa"/>
              </w:tcPr>
            </w:tcPrChange>
          </w:tcPr>
          <w:p w14:paraId="1089548B"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moderate multiple osteophytes, definite narrowing of joint space and some sclerosis and possible deformity of bone ends</w:t>
            </w:r>
          </w:p>
        </w:tc>
      </w:tr>
      <w:tr w:rsidR="005C454D" w:rsidRPr="00A83E0D" w14:paraId="4E373097" w14:textId="77777777" w:rsidTr="00D21BA0">
        <w:trPr>
          <w:jc w:val="center"/>
        </w:trPr>
        <w:tc>
          <w:tcPr>
            <w:tcW w:w="1270" w:type="dxa"/>
            <w:vAlign w:val="center"/>
            <w:tcPrChange w:id="112" w:author="Author" w:date="2022-05-27T08:47:00Z">
              <w:tcPr>
                <w:tcW w:w="1270" w:type="dxa"/>
                <w:vAlign w:val="center"/>
              </w:tcPr>
            </w:tcPrChange>
          </w:tcPr>
          <w:p w14:paraId="7BEAB97F"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Grade 4</w:t>
            </w:r>
          </w:p>
          <w:p w14:paraId="76DB3000"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(severe)</w:t>
            </w:r>
          </w:p>
        </w:tc>
        <w:tc>
          <w:tcPr>
            <w:tcW w:w="2617" w:type="dxa"/>
            <w:tcPrChange w:id="113" w:author="Author" w:date="2022-05-27T08:47:00Z">
              <w:tcPr>
                <w:tcW w:w="2617" w:type="dxa"/>
              </w:tcPr>
            </w:tcPrChange>
          </w:tcPr>
          <w:p w14:paraId="51CD5B5F" w14:textId="77777777" w:rsidR="005C454D" w:rsidRPr="00A83E0D" w:rsidRDefault="005C454D" w:rsidP="002A77A7">
            <w:pPr>
              <w:rPr>
                <w:rFonts w:eastAsia="바탕"/>
                <w:shd w:val="clear" w:color="auto" w:fill="FFFF00"/>
                <w:lang w:eastAsia="ko-KR"/>
              </w:rPr>
            </w:pPr>
            <w:r w:rsidRPr="00A83E0D">
              <w:rPr>
                <w:rFonts w:eastAsia="바탕"/>
                <w:shd w:val="clear" w:color="auto" w:fill="FFFF00"/>
                <w:lang w:eastAsia="ko-KR"/>
              </w:rPr>
              <w:t>large osteophytes, marked narrowing of joint space, severe sclerosis and definite deformity of bone ends</w:t>
            </w:r>
          </w:p>
        </w:tc>
      </w:tr>
    </w:tbl>
    <w:p w14:paraId="27D81E85" w14:textId="77777777" w:rsidR="005C454D" w:rsidRPr="005C454D" w:rsidRDefault="005C454D" w:rsidP="005C454D">
      <w:pPr>
        <w:pStyle w:val="keyword"/>
        <w:tabs>
          <w:tab w:val="left" w:pos="187"/>
        </w:tabs>
        <w:snapToGrid w:val="0"/>
        <w:spacing w:before="0"/>
        <w:ind w:firstLine="426"/>
      </w:pPr>
    </w:p>
    <w:p w14:paraId="56267589" w14:textId="7FF2AA26" w:rsidR="00614595" w:rsidRDefault="00614595" w:rsidP="00614595">
      <w:pPr>
        <w:widowControl w:val="0"/>
        <w:snapToGrid w:val="0"/>
        <w:spacing w:before="240"/>
        <w:rPr>
          <w:b/>
          <w:szCs w:val="22"/>
        </w:rPr>
      </w:pPr>
      <w:r>
        <w:rPr>
          <w:b/>
          <w:szCs w:val="22"/>
        </w:rPr>
        <w:t xml:space="preserve">2 </w:t>
      </w:r>
      <w:del w:id="114" w:author="Author" w:date="2022-05-27T09:46:00Z">
        <w:r w:rsidR="005C454D" w:rsidDel="00990101">
          <w:rPr>
            <w:b/>
            <w:szCs w:val="22"/>
          </w:rPr>
          <w:delText xml:space="preserve"> </w:delText>
        </w:r>
      </w:del>
      <w:r w:rsidR="005C454D">
        <w:rPr>
          <w:b/>
          <w:szCs w:val="22"/>
        </w:rPr>
        <w:t>Related Work</w:t>
      </w:r>
    </w:p>
    <w:p w14:paraId="5E63DE66" w14:textId="77777777" w:rsidR="005C454D" w:rsidRPr="00A83E0D" w:rsidRDefault="005C454D">
      <w:pPr>
        <w:pStyle w:val="af6"/>
        <w:spacing w:after="0"/>
        <w:ind w:firstLine="426"/>
        <w:pPrChange w:id="115" w:author="Author" w:date="2022-05-27T08:48:00Z">
          <w:pPr>
            <w:pStyle w:val="af6"/>
            <w:ind w:firstLine="426"/>
          </w:pPr>
        </w:pPrChange>
      </w:pPr>
      <w:r w:rsidRPr="00A83E0D">
        <w:rPr>
          <w:rFonts w:eastAsia="Malgun Gothic Semilight"/>
          <w:bCs/>
          <w:lang w:eastAsia="ko-KR"/>
        </w:rPr>
        <w:t xml:space="preserve">Deep learning models tend to expand in size continuously for high accuracy, and deep learning models such as </w:t>
      </w:r>
      <w:r w:rsidRPr="00A83E0D">
        <w:rPr>
          <w:rFonts w:eastAsia="Malgun Gothic Semilight"/>
          <w:bCs/>
          <w:shd w:val="clear" w:color="auto" w:fill="FFFF00"/>
          <w:lang w:eastAsia="ko-KR"/>
        </w:rPr>
        <w:t>VGGNet</w:t>
      </w:r>
      <w:r w:rsidRPr="00A83E0D">
        <w:rPr>
          <w:rFonts w:eastAsia="Malgun Gothic Semilight"/>
          <w:bCs/>
          <w:lang w:eastAsia="ko-KR"/>
        </w:rPr>
        <w:t xml:space="preserve"> require increased computation time and proportionately increased training time because they consist of deep layers of the network for high performance. Increased training time may increase in energy consumption. Recent models require more computation and training time owing to the large number of </w:t>
      </w:r>
      <w:r w:rsidRPr="00A83E0D">
        <w:rPr>
          <w:rFonts w:eastAsia="Malgun Gothic Semilight"/>
          <w:bCs/>
          <w:shd w:val="clear" w:color="auto" w:fill="FFFF00"/>
          <w:lang w:eastAsia="ko-KR"/>
        </w:rPr>
        <w:t>parameters</w:t>
      </w:r>
      <w:r w:rsidRPr="00A83E0D">
        <w:rPr>
          <w:rFonts w:eastAsia="Malgun Gothic Semilight"/>
          <w:bCs/>
          <w:lang w:eastAsia="ko-KR"/>
        </w:rPr>
        <w:t xml:space="preserve"> [6].</w:t>
      </w:r>
    </w:p>
    <w:p w14:paraId="3857D256" w14:textId="77777777" w:rsidR="005C454D" w:rsidRPr="00A83E0D" w:rsidRDefault="005C454D">
      <w:pPr>
        <w:pStyle w:val="af6"/>
        <w:spacing w:after="0"/>
        <w:ind w:firstLine="426"/>
        <w:pPrChange w:id="116" w:author="Author" w:date="2022-05-27T08:48:00Z">
          <w:pPr>
            <w:pStyle w:val="af6"/>
            <w:ind w:firstLine="426"/>
          </w:pPr>
        </w:pPrChange>
      </w:pPr>
      <w:r w:rsidRPr="00A83E0D">
        <w:rPr>
          <w:rFonts w:eastAsia="Malgun Gothic Semilight"/>
          <w:bCs/>
          <w:lang w:eastAsia="ko-KR"/>
        </w:rPr>
        <w:t xml:space="preserve">However, studies using deep network models have demonstrated no significant increase in predictive accuracy, and re-training the models when required in a limited environment or where additional training data are continuously growing has been difficult. To improve this approach, models such as </w:t>
      </w:r>
      <w:r w:rsidRPr="00A83E0D">
        <w:rPr>
          <w:rFonts w:eastAsia="Malgun Gothic Semilight"/>
          <w:bCs/>
          <w:shd w:val="clear" w:color="auto" w:fill="FFFF00"/>
          <w:lang w:eastAsia="ko-KR"/>
        </w:rPr>
        <w:t>DenseNet</w:t>
      </w:r>
      <w:r w:rsidRPr="00A83E0D">
        <w:rPr>
          <w:rFonts w:eastAsia="Malgun Gothic Semilight"/>
          <w:bCs/>
          <w:lang w:eastAsia="ko-KR"/>
        </w:rPr>
        <w:t xml:space="preserve"> have been studied to efficiently use parameters rather than deepen the network, but the accuracy of those studies demonstrated no noticeable improvement in performance, only </w:t>
      </w:r>
      <w:proofErr w:type="gramStart"/>
      <w:r w:rsidRPr="00A83E0D">
        <w:rPr>
          <w:rFonts w:eastAsia="Malgun Gothic Semilight"/>
          <w:bCs/>
          <w:lang w:eastAsia="ko-KR"/>
        </w:rPr>
        <w:t>exceeding</w:t>
      </w:r>
      <w:proofErr w:type="gramEnd"/>
      <w:r w:rsidRPr="00A83E0D">
        <w:rPr>
          <w:rFonts w:eastAsia="Malgun Gothic Semilight"/>
          <w:bCs/>
          <w:lang w:eastAsia="ko-KR"/>
        </w:rPr>
        <w:t xml:space="preserve"> around 70%.</w:t>
      </w:r>
    </w:p>
    <w:p w14:paraId="1C2CFA92" w14:textId="77777777" w:rsidR="005C454D" w:rsidRPr="00A83E0D" w:rsidRDefault="005C454D">
      <w:pPr>
        <w:pStyle w:val="af6"/>
        <w:spacing w:after="0"/>
        <w:ind w:firstLine="426"/>
        <w:pPrChange w:id="117" w:author="Author" w:date="2022-05-27T08:48:00Z">
          <w:pPr>
            <w:pStyle w:val="af6"/>
            <w:ind w:firstLine="426"/>
          </w:pPr>
        </w:pPrChange>
      </w:pPr>
      <w:r w:rsidRPr="00A83E0D">
        <w:rPr>
          <w:rFonts w:eastAsia="ヒラギノ角ゴ Pro W3"/>
          <w:bCs/>
          <w:lang w:eastAsia="ko-KR"/>
        </w:rPr>
        <w:t xml:space="preserve">Other approaches that have been actively investigated include transforming training data for augmentation or using pre-processing to reduce redundant information in radiology images. In a related study, </w:t>
      </w:r>
      <w:r w:rsidRPr="00A83E0D">
        <w:rPr>
          <w:rFonts w:eastAsia="ヒラギノ角ゴ Pro W3"/>
          <w:bCs/>
          <w:shd w:val="clear" w:color="auto" w:fill="FFFF00"/>
          <w:lang w:eastAsia="ko-KR"/>
        </w:rPr>
        <w:t>Yolo-V2</w:t>
      </w:r>
      <w:r w:rsidRPr="00A83E0D">
        <w:rPr>
          <w:rFonts w:eastAsia="ヒラギノ角ゴ Pro W3"/>
          <w:bCs/>
          <w:lang w:eastAsia="ko-KR"/>
        </w:rPr>
        <w:t xml:space="preserve"> models were used as a </w:t>
      </w:r>
      <w:r w:rsidRPr="00A83E0D">
        <w:rPr>
          <w:rFonts w:eastAsia="ヒラギノ角ゴ Pro W3"/>
          <w:bCs/>
          <w:shd w:val="clear" w:color="auto" w:fill="FFFF00"/>
          <w:lang w:eastAsia="ko-KR"/>
        </w:rPr>
        <w:t>Joint Detector</w:t>
      </w:r>
      <w:r w:rsidRPr="00A83E0D">
        <w:rPr>
          <w:rFonts w:eastAsia="ヒラギノ角ゴ Pro W3"/>
          <w:bCs/>
          <w:lang w:eastAsia="ko-KR"/>
        </w:rPr>
        <w:t xml:space="preserve"> in radiographic image joint detection; through pre-processing, cartilage was detected in radiographic images, and only the joint part of the image was </w:t>
      </w:r>
      <w:r w:rsidRPr="00A83E0D">
        <w:rPr>
          <w:rFonts w:eastAsia="ヒラギノ角ゴ Pro W3"/>
          <w:bCs/>
          <w:shd w:val="clear" w:color="auto" w:fill="FFFF00"/>
          <w:lang w:eastAsia="ko-KR"/>
        </w:rPr>
        <w:t>crop</w:t>
      </w:r>
      <w:r w:rsidRPr="00A83E0D">
        <w:rPr>
          <w:rFonts w:eastAsia="ヒラギノ角ゴ Pro W3"/>
          <w:bCs/>
          <w:lang w:eastAsia="ko-KR"/>
        </w:rPr>
        <w:t xml:space="preserve">ped from the entire knee radiographic image. </w:t>
      </w:r>
      <w:r w:rsidRPr="00A83E0D">
        <w:rPr>
          <w:rFonts w:eastAsia="ヒラギノ角ゴ Pro W3"/>
          <w:bCs/>
          <w:shd w:val="clear" w:color="auto" w:fill="FFFF00"/>
          <w:lang w:eastAsia="ko-KR"/>
        </w:rPr>
        <w:t>VGG-19</w:t>
      </w:r>
      <w:r w:rsidRPr="00A83E0D">
        <w:rPr>
          <w:rFonts w:eastAsia="ヒラギノ角ゴ Pro W3"/>
          <w:bCs/>
          <w:lang w:eastAsia="ko-KR"/>
        </w:rPr>
        <w:t xml:space="preserve"> models with 1.44 million parameters were used for </w:t>
      </w:r>
      <w:r w:rsidRPr="00A83E0D">
        <w:rPr>
          <w:rFonts w:eastAsia="ヒラギノ角ゴ Pro W3"/>
          <w:bCs/>
          <w:shd w:val="clear" w:color="auto" w:fill="FFFF00"/>
          <w:lang w:eastAsia="ko-KR"/>
        </w:rPr>
        <w:t>classification</w:t>
      </w:r>
      <w:r w:rsidRPr="00A83E0D">
        <w:rPr>
          <w:rFonts w:eastAsia="ヒラギノ角ゴ Pro W3"/>
          <w:bCs/>
          <w:lang w:eastAsia="ko-KR"/>
        </w:rPr>
        <w:t>, and the overall test image showed an accuracy of 69.58% [7].</w:t>
      </w:r>
    </w:p>
    <w:p w14:paraId="049577E7" w14:textId="77777777" w:rsidR="005C454D" w:rsidRPr="00A83E0D" w:rsidRDefault="005C454D">
      <w:pPr>
        <w:pStyle w:val="af6"/>
        <w:spacing w:after="0"/>
        <w:ind w:firstLine="426"/>
        <w:pPrChange w:id="118" w:author="Author" w:date="2022-05-27T08:48:00Z">
          <w:pPr>
            <w:pStyle w:val="af6"/>
            <w:ind w:firstLine="426"/>
          </w:pPr>
        </w:pPrChange>
      </w:pPr>
      <w:r w:rsidRPr="00A83E0D">
        <w:rPr>
          <w:rFonts w:eastAsia="ヒラギノ角ゴ Pro W3"/>
          <w:bCs/>
          <w:lang w:eastAsia="ko-KR"/>
        </w:rPr>
        <w:t xml:space="preserve">A </w:t>
      </w:r>
      <w:r w:rsidRPr="00A83E0D">
        <w:rPr>
          <w:rFonts w:eastAsia="ヒラギノ角ゴ Pro W3"/>
          <w:bCs/>
          <w:shd w:val="clear" w:color="auto" w:fill="FFFF00"/>
          <w:lang w:eastAsia="ko-KR"/>
        </w:rPr>
        <w:t>fully connected network (FCN)</w:t>
      </w:r>
      <w:r w:rsidRPr="00A83E0D">
        <w:rPr>
          <w:rFonts w:eastAsia="ヒラギノ角ゴ Pro W3"/>
          <w:bCs/>
          <w:lang w:eastAsia="ko-KR"/>
        </w:rPr>
        <w:t xml:space="preserve"> was used for </w:t>
      </w:r>
      <w:r w:rsidRPr="00A83E0D">
        <w:rPr>
          <w:rFonts w:eastAsia="ヒラギノ角ゴ Pro W3"/>
          <w:bCs/>
          <w:shd w:val="clear" w:color="auto" w:fill="FFFF00"/>
          <w:lang w:eastAsia="ko-KR"/>
        </w:rPr>
        <w:t>detection</w:t>
      </w:r>
      <w:r w:rsidRPr="00A83E0D">
        <w:rPr>
          <w:rFonts w:eastAsia="ヒラギノ角ゴ Pro W3"/>
          <w:bCs/>
          <w:lang w:eastAsia="ko-KR"/>
        </w:rPr>
        <w:t xml:space="preserve"> in a study on reducing </w:t>
      </w:r>
      <w:r w:rsidRPr="00A83E0D">
        <w:rPr>
          <w:rFonts w:eastAsia="ヒラギノ角ゴ Pro W3"/>
          <w:bCs/>
          <w:shd w:val="clear" w:color="auto" w:fill="FFFF00"/>
          <w:lang w:eastAsia="ko-KR"/>
        </w:rPr>
        <w:t>parameter</w:t>
      </w:r>
      <w:r w:rsidRPr="00A83E0D">
        <w:rPr>
          <w:rFonts w:eastAsia="ヒラギノ角ゴ Pro W3"/>
          <w:bCs/>
          <w:lang w:eastAsia="ko-KR"/>
        </w:rPr>
        <w:t xml:space="preserve">s, and a classification model with approximately 540,000 parameters was fabricated through an analysis of the number of </w:t>
      </w:r>
      <w:r w:rsidRPr="00A83E0D">
        <w:rPr>
          <w:rFonts w:eastAsia="ヒラギノ角ゴ Pro W3"/>
          <w:bCs/>
          <w:shd w:val="clear" w:color="auto" w:fill="FFFF00"/>
          <w:lang w:eastAsia="ko-KR"/>
        </w:rPr>
        <w:t>convolution layers</w:t>
      </w:r>
      <w:r w:rsidRPr="00A83E0D">
        <w:rPr>
          <w:rFonts w:eastAsia="ヒラギノ角ゴ Pro W3"/>
          <w:bCs/>
          <w:lang w:eastAsia="ko-KR"/>
        </w:rPr>
        <w:t xml:space="preserve"> and other parameters, which was the most suitable for knee osteoarthritis </w:t>
      </w:r>
      <w:r w:rsidRPr="00A83E0D">
        <w:rPr>
          <w:rFonts w:eastAsia="ヒラギノ角ゴ Pro W3"/>
          <w:bCs/>
          <w:shd w:val="clear" w:color="auto" w:fill="FFFF00"/>
          <w:lang w:eastAsia="ko-KR"/>
        </w:rPr>
        <w:t>classification</w:t>
      </w:r>
      <w:r w:rsidRPr="00A83E0D">
        <w:rPr>
          <w:rFonts w:eastAsia="ヒラギノ角ゴ Pro W3"/>
          <w:bCs/>
          <w:lang w:eastAsia="ko-KR"/>
        </w:rPr>
        <w:t>. The model’s performance after training was approximately 63.5% [8].</w:t>
      </w:r>
    </w:p>
    <w:p w14:paraId="7525899E" w14:textId="77777777" w:rsidR="005C454D" w:rsidRPr="00A83E0D" w:rsidRDefault="005C454D">
      <w:pPr>
        <w:pStyle w:val="af6"/>
        <w:spacing w:after="0"/>
        <w:ind w:firstLine="426"/>
        <w:pPrChange w:id="119" w:author="Author" w:date="2022-05-27T08:48:00Z">
          <w:pPr>
            <w:pStyle w:val="af6"/>
            <w:ind w:firstLine="426"/>
          </w:pPr>
        </w:pPrChange>
      </w:pPr>
      <w:r w:rsidRPr="00A83E0D">
        <w:rPr>
          <w:rFonts w:eastAsia="ヒラギノ角ゴ Pro W3"/>
          <w:bCs/>
          <w:lang w:eastAsia="ko-KR"/>
        </w:rPr>
        <w:t xml:space="preserve">In a study that used </w:t>
      </w:r>
      <w:r w:rsidRPr="00A83E0D">
        <w:rPr>
          <w:rFonts w:eastAsia="ヒラギノ角ゴ Pro W3"/>
          <w:bCs/>
          <w:shd w:val="clear" w:color="auto" w:fill="FFFF00"/>
          <w:lang w:eastAsia="ko-KR"/>
        </w:rPr>
        <w:t>data augmentation</w:t>
      </w:r>
      <w:r w:rsidRPr="00A83E0D">
        <w:rPr>
          <w:rFonts w:eastAsia="ヒラギノ角ゴ Pro W3"/>
          <w:bCs/>
          <w:lang w:eastAsia="ko-KR"/>
        </w:rPr>
        <w:t xml:space="preserve"> and lightweight models, the </w:t>
      </w:r>
      <w:r w:rsidRPr="00A83E0D">
        <w:rPr>
          <w:rFonts w:eastAsia="ヒラギノ角ゴ Pro W3"/>
          <w:bCs/>
          <w:shd w:val="clear" w:color="auto" w:fill="FFFF00"/>
          <w:lang w:eastAsia="ko-KR"/>
        </w:rPr>
        <w:t xml:space="preserve">DenseNet </w:t>
      </w:r>
      <w:r w:rsidRPr="00A83E0D">
        <w:rPr>
          <w:rFonts w:eastAsia="ヒラギノ角ゴ Pro W3"/>
          <w:bCs/>
          <w:lang w:eastAsia="ko-KR"/>
        </w:rPr>
        <w:t xml:space="preserve">model with an architecture that learns only small portions of an entire image was predicted to show robust performance on the </w:t>
      </w:r>
      <w:r w:rsidRPr="00A83E0D">
        <w:rPr>
          <w:rFonts w:eastAsia="ヒラギノ角ゴ Pro W3"/>
          <w:bCs/>
          <w:shd w:val="clear" w:color="auto" w:fill="FFFF00"/>
          <w:lang w:eastAsia="ko-KR"/>
        </w:rPr>
        <w:t>K-L grade</w:t>
      </w:r>
      <w:r w:rsidRPr="00A83E0D">
        <w:rPr>
          <w:rFonts w:eastAsia="ヒラギノ角ゴ Pro W3"/>
          <w:bCs/>
          <w:lang w:eastAsia="ko-KR"/>
        </w:rPr>
        <w:t xml:space="preserve"> classification problem. First, both the DenseNet-169 and </w:t>
      </w:r>
      <w:r w:rsidRPr="00A83E0D">
        <w:rPr>
          <w:rFonts w:eastAsia="ヒラギノ角ゴ Pro W3"/>
          <w:bCs/>
          <w:shd w:val="clear" w:color="auto" w:fill="FFFF00"/>
          <w:lang w:eastAsia="ko-KR"/>
        </w:rPr>
        <w:t>Inception-V3</w:t>
      </w:r>
      <w:r w:rsidRPr="00A83E0D">
        <w:rPr>
          <w:rFonts w:eastAsia="ヒラギノ角ゴ Pro W3"/>
          <w:bCs/>
          <w:lang w:eastAsia="ko-KR"/>
        </w:rPr>
        <w:t xml:space="preserve"> models were used for training, but the Inception-V3 model was excluded owing to poor performance. </w:t>
      </w:r>
      <w:r w:rsidRPr="00A83E0D">
        <w:rPr>
          <w:rFonts w:eastAsia="ヒラギノ角ゴ Pro W3"/>
          <w:bCs/>
          <w:shd w:val="clear" w:color="auto" w:fill="FFFF00"/>
          <w:lang w:eastAsia="ko-KR"/>
        </w:rPr>
        <w:t>ImageNet</w:t>
      </w:r>
      <w:r w:rsidRPr="00A83E0D">
        <w:rPr>
          <w:rFonts w:eastAsia="ヒラギノ角ゴ Pro W3"/>
          <w:bCs/>
          <w:lang w:eastAsia="ko-KR"/>
        </w:rPr>
        <w:t xml:space="preserve"> was used as a pre-training of the DenseNet-169 model to solve the problem of lack of training data. </w:t>
      </w:r>
      <w:r w:rsidRPr="00A83E0D">
        <w:rPr>
          <w:rFonts w:eastAsia="ヒラギノ角ゴ Pro W3"/>
          <w:bCs/>
          <w:shd w:val="clear" w:color="auto" w:fill="FFFF00"/>
          <w:lang w:eastAsia="ko-KR"/>
        </w:rPr>
        <w:t xml:space="preserve">Crop, upscale, add noise, flip, and randomize contrast </w:t>
      </w:r>
      <w:r w:rsidRPr="00A83E0D">
        <w:rPr>
          <w:rFonts w:eastAsia="ヒラギノ角ゴ Pro W3"/>
          <w:bCs/>
          <w:lang w:eastAsia="ko-KR"/>
        </w:rPr>
        <w:t xml:space="preserve">were successively applied to 80% of the training data, and only </w:t>
      </w:r>
      <w:r w:rsidRPr="00A83E0D">
        <w:rPr>
          <w:rFonts w:eastAsia="ヒラギノ角ゴ Pro W3"/>
          <w:bCs/>
          <w:shd w:val="clear" w:color="auto" w:fill="FFFF00"/>
          <w:lang w:eastAsia="ko-KR"/>
        </w:rPr>
        <w:t>crop</w:t>
      </w:r>
      <w:r w:rsidRPr="00A83E0D">
        <w:rPr>
          <w:rFonts w:eastAsia="ヒラギノ角ゴ Pro W3"/>
          <w:bCs/>
          <w:lang w:eastAsia="ko-KR"/>
        </w:rPr>
        <w:t xml:space="preserve"> </w:t>
      </w:r>
      <w:r w:rsidRPr="00A83E0D">
        <w:rPr>
          <w:rFonts w:eastAsia="ヒラギノ角ゴ Pro W3"/>
          <w:bCs/>
          <w:lang w:eastAsia="ko-KR"/>
        </w:rPr>
        <w:lastRenderedPageBreak/>
        <w:t>was applied to the remaining 20%. Training based on augmented data showed performances above 71%. Given that the accuracy of radiologists on the same test dataset was above 61%, the study verified that the accuracy of the deep learning model exceeded that of radiologists in osteoarthritis grade diagnosis [9].</w:t>
      </w:r>
    </w:p>
    <w:p w14:paraId="3C1D7526" w14:textId="77777777" w:rsidR="005C454D" w:rsidRPr="00A83E0D" w:rsidRDefault="005C454D">
      <w:pPr>
        <w:pStyle w:val="af6"/>
        <w:spacing w:after="0"/>
        <w:ind w:firstLine="426"/>
        <w:pPrChange w:id="120" w:author="Author" w:date="2022-05-27T08:48:00Z">
          <w:pPr>
            <w:pStyle w:val="af6"/>
            <w:ind w:firstLine="426"/>
          </w:pPr>
        </w:pPrChange>
      </w:pPr>
      <w:r w:rsidRPr="00A83E0D">
        <w:rPr>
          <w:rFonts w:eastAsia="Malgun Gothic Semilight"/>
          <w:bCs/>
          <w:shd w:val="clear" w:color="auto" w:fill="FFFF00"/>
          <w:lang w:eastAsia="ko-KR"/>
        </w:rPr>
        <w:t xml:space="preserve">SqueezeNet, Xception, MobileNet, and ShuffleNet </w:t>
      </w:r>
      <w:r w:rsidRPr="00A83E0D">
        <w:rPr>
          <w:rFonts w:eastAsia="Malgun Gothic Semilight"/>
          <w:bCs/>
          <w:lang w:eastAsia="ko-KR"/>
        </w:rPr>
        <w:t xml:space="preserve">have all had a significant impact on light-weighting deep learning models. </w:t>
      </w:r>
      <w:r w:rsidRPr="00A83E0D">
        <w:rPr>
          <w:rFonts w:eastAsia="Malgun Gothic Semilight"/>
          <w:bCs/>
          <w:shd w:val="clear" w:color="auto" w:fill="FFFF00"/>
          <w:lang w:eastAsia="ko-KR"/>
        </w:rPr>
        <w:t>SqueezeNet</w:t>
      </w:r>
      <w:r w:rsidRPr="00A83E0D">
        <w:rPr>
          <w:rFonts w:eastAsia="Malgun Gothic Semilight"/>
          <w:bCs/>
          <w:lang w:eastAsia="ko-KR"/>
        </w:rPr>
        <w:t xml:space="preserve"> [10] has a capacity of less than 0.5 MB, allowing for quick training owing to its low computation volume. </w:t>
      </w:r>
      <w:r w:rsidRPr="00A83E0D">
        <w:rPr>
          <w:rFonts w:eastAsia="Malgun Gothic Semilight"/>
          <w:bCs/>
          <w:shd w:val="clear" w:color="auto" w:fill="FFFF00"/>
          <w:lang w:eastAsia="ko-KR"/>
        </w:rPr>
        <w:t>Fire Module</w:t>
      </w:r>
      <w:r w:rsidRPr="00A83E0D">
        <w:rPr>
          <w:rFonts w:eastAsia="Malgun Gothic Semilight"/>
          <w:bCs/>
          <w:lang w:eastAsia="ko-KR"/>
        </w:rPr>
        <w:t xml:space="preserve">, which is composed of two layers of </w:t>
      </w:r>
      <w:r w:rsidRPr="00A83E0D">
        <w:rPr>
          <w:rFonts w:eastAsia="Malgun Gothic Semilight"/>
          <w:bCs/>
          <w:shd w:val="clear" w:color="auto" w:fill="FFFF00"/>
          <w:lang w:eastAsia="ko-KR"/>
        </w:rPr>
        <w:t xml:space="preserve">Squeeze </w:t>
      </w:r>
      <w:r w:rsidRPr="00A83E0D">
        <w:rPr>
          <w:rFonts w:eastAsia="Malgun Gothic Semilight"/>
          <w:bCs/>
          <w:lang w:eastAsia="ko-KR"/>
        </w:rPr>
        <w:t>and</w:t>
      </w:r>
      <w:r w:rsidRPr="00A83E0D">
        <w:rPr>
          <w:rFonts w:eastAsia="Malgun Gothic Semilight"/>
          <w:bCs/>
          <w:shd w:val="clear" w:color="auto" w:fill="FFFF00"/>
          <w:lang w:eastAsia="ko-KR"/>
        </w:rPr>
        <w:t xml:space="preserve"> Expand</w:t>
      </w:r>
      <w:r w:rsidRPr="00A83E0D">
        <w:rPr>
          <w:rFonts w:eastAsia="Malgun Gothic Semilight"/>
          <w:bCs/>
          <w:lang w:eastAsia="ko-KR"/>
        </w:rPr>
        <w:t xml:space="preserve">, has been proposed to achieve this structure. The SqueezeNet model requires 50 times fewer parameters than </w:t>
      </w:r>
      <w:r w:rsidRPr="00A83E0D">
        <w:rPr>
          <w:rFonts w:eastAsia="Malgun Gothic Semilight"/>
          <w:bCs/>
          <w:shd w:val="clear" w:color="auto" w:fill="FFFF00"/>
          <w:lang w:eastAsia="ko-KR"/>
        </w:rPr>
        <w:t>AlexNet</w:t>
      </w:r>
      <w:r w:rsidRPr="00A83E0D">
        <w:rPr>
          <w:rFonts w:eastAsia="Malgun Gothic Semilight"/>
          <w:bCs/>
          <w:lang w:eastAsia="ko-KR"/>
        </w:rPr>
        <w:t xml:space="preserve"> to achieve the same accuracy, making it suitable for real-time updates. </w:t>
      </w:r>
    </w:p>
    <w:p w14:paraId="51240B4B" w14:textId="77777777" w:rsidR="005C454D" w:rsidRPr="00A83E0D" w:rsidRDefault="005C454D">
      <w:pPr>
        <w:pStyle w:val="af6"/>
        <w:spacing w:after="0"/>
        <w:ind w:firstLine="426"/>
        <w:pPrChange w:id="121" w:author="Author" w:date="2022-05-27T08:48:00Z">
          <w:pPr>
            <w:pStyle w:val="af6"/>
            <w:ind w:firstLine="426"/>
          </w:pPr>
        </w:pPrChange>
      </w:pPr>
      <w:r w:rsidRPr="00A83E0D">
        <w:rPr>
          <w:rFonts w:eastAsia="Malgun Gothic Semilight"/>
          <w:bCs/>
          <w:shd w:val="clear" w:color="auto" w:fill="FFFF00"/>
          <w:lang w:eastAsia="ko-KR"/>
        </w:rPr>
        <w:t>Xception</w:t>
      </w:r>
      <w:r w:rsidRPr="00A83E0D">
        <w:rPr>
          <w:rFonts w:eastAsia="Malgun Gothic Semilight"/>
          <w:bCs/>
          <w:lang w:eastAsia="ko-KR"/>
        </w:rPr>
        <w:t xml:space="preserve"> [11] proposed an efficient </w:t>
      </w:r>
      <w:r w:rsidRPr="00A83E0D">
        <w:rPr>
          <w:rFonts w:eastAsia="Malgun Gothic Semilight"/>
          <w:bCs/>
          <w:shd w:val="clear" w:color="auto" w:fill="FFFF00"/>
          <w:lang w:eastAsia="ko-KR"/>
        </w:rPr>
        <w:t>convolutional layer</w:t>
      </w:r>
      <w:r w:rsidRPr="00A83E0D">
        <w:rPr>
          <w:rFonts w:eastAsia="Malgun Gothic Semilight"/>
          <w:bCs/>
          <w:lang w:eastAsia="ko-KR"/>
        </w:rPr>
        <w:t xml:space="preserve"> called a </w:t>
      </w:r>
      <w:r w:rsidRPr="00A83E0D">
        <w:rPr>
          <w:rFonts w:eastAsia="Malgun Gothic Semilight"/>
          <w:bCs/>
          <w:shd w:val="clear" w:color="auto" w:fill="FFFF00"/>
          <w:lang w:eastAsia="ko-KR"/>
        </w:rPr>
        <w:t>depthwise separable convolution</w:t>
      </w:r>
      <w:r w:rsidRPr="00A83E0D">
        <w:rPr>
          <w:rFonts w:eastAsia="Malgun Gothic Semilight"/>
          <w:bCs/>
          <w:lang w:eastAsia="ko-KR"/>
        </w:rPr>
        <w:t xml:space="preserve">, which reduced the calculation volume to approximately 1/9 of the typical convolutional network model calculations, allowing the training rate to be nine times faster. A depthwise separable convolution enables </w:t>
      </w:r>
      <w:r w:rsidRPr="00A83E0D">
        <w:rPr>
          <w:rFonts w:eastAsia="Malgun Gothic Semilight"/>
          <w:bCs/>
          <w:shd w:val="clear" w:color="auto" w:fill="FFFF00"/>
          <w:lang w:eastAsia="ko-KR"/>
        </w:rPr>
        <w:t>filtering</w:t>
      </w:r>
      <w:r w:rsidRPr="00A83E0D">
        <w:rPr>
          <w:rFonts w:eastAsia="Malgun Gothic Semilight"/>
          <w:bCs/>
          <w:lang w:eastAsia="ko-KR"/>
        </w:rPr>
        <w:t xml:space="preserve"> of each channel to extract the </w:t>
      </w:r>
      <w:r w:rsidRPr="00A83E0D">
        <w:rPr>
          <w:rFonts w:eastAsia="Malgun Gothic Semilight"/>
          <w:bCs/>
          <w:shd w:val="clear" w:color="auto" w:fill="FFFF00"/>
          <w:lang w:eastAsia="ko-KR"/>
        </w:rPr>
        <w:t>spatial feature</w:t>
      </w:r>
      <w:r w:rsidRPr="00A83E0D">
        <w:rPr>
          <w:rFonts w:eastAsia="Malgun Gothic Semilight"/>
          <w:bCs/>
          <w:lang w:eastAsia="ko-KR"/>
        </w:rPr>
        <w:t>s.</w:t>
      </w:r>
    </w:p>
    <w:p w14:paraId="6ED229F0" w14:textId="77777777" w:rsidR="005C454D" w:rsidRPr="00A83E0D" w:rsidRDefault="005C454D">
      <w:pPr>
        <w:pStyle w:val="af6"/>
        <w:spacing w:after="0"/>
        <w:ind w:firstLine="426"/>
        <w:pPrChange w:id="122" w:author="Author" w:date="2022-05-27T08:48:00Z">
          <w:pPr>
            <w:pStyle w:val="af6"/>
            <w:ind w:firstLine="426"/>
          </w:pPr>
        </w:pPrChange>
      </w:pPr>
      <w:r w:rsidRPr="00A83E0D">
        <w:rPr>
          <w:rFonts w:eastAsia="Malgun Gothic Semilight"/>
          <w:bCs/>
          <w:shd w:val="clear" w:color="auto" w:fill="FFFF00"/>
          <w:lang w:eastAsia="ko-KR"/>
        </w:rPr>
        <w:t>MobileNet</w:t>
      </w:r>
      <w:r w:rsidRPr="00A83E0D">
        <w:rPr>
          <w:rFonts w:eastAsia="Malgun Gothic Semilight"/>
          <w:bCs/>
          <w:lang w:eastAsia="ko-KR"/>
        </w:rPr>
        <w:t xml:space="preserve"> [12] offers a lightweight structure that can be operated on mobile devices or applications by properly using the </w:t>
      </w:r>
      <w:r w:rsidRPr="00A83E0D">
        <w:rPr>
          <w:rFonts w:eastAsia="Malgun Gothic Semilight"/>
          <w:bCs/>
          <w:shd w:val="clear" w:color="auto" w:fill="FFFF00"/>
          <w:lang w:eastAsia="ko-KR"/>
        </w:rPr>
        <w:t>depthwise separable convolution</w:t>
      </w:r>
      <w:r w:rsidRPr="00A83E0D">
        <w:rPr>
          <w:rFonts w:eastAsia="Malgun Gothic Semilight"/>
          <w:bCs/>
          <w:lang w:eastAsia="ko-KR"/>
        </w:rPr>
        <w:t xml:space="preserve"> </w:t>
      </w:r>
      <w:proofErr w:type="gramStart"/>
      <w:r w:rsidRPr="00A83E0D">
        <w:rPr>
          <w:rFonts w:eastAsia="Malgun Gothic Semilight"/>
          <w:bCs/>
          <w:lang w:eastAsia="ko-KR"/>
        </w:rPr>
        <w:t>structure, and</w:t>
      </w:r>
      <w:proofErr w:type="gramEnd"/>
      <w:r w:rsidRPr="00A83E0D">
        <w:rPr>
          <w:rFonts w:eastAsia="Malgun Gothic Semilight"/>
          <w:bCs/>
          <w:lang w:eastAsia="ko-KR"/>
        </w:rPr>
        <w:t xml:space="preserve"> has been published up to version 3 with further improved structures.</w:t>
      </w:r>
    </w:p>
    <w:p w14:paraId="0F9FD965" w14:textId="40B96D3C" w:rsidR="005C454D" w:rsidRPr="00A83E0D" w:rsidRDefault="005C454D">
      <w:pPr>
        <w:pStyle w:val="af6"/>
        <w:spacing w:after="0"/>
        <w:ind w:firstLine="426"/>
        <w:pPrChange w:id="123" w:author="Author" w:date="2022-05-27T08:48:00Z">
          <w:pPr>
            <w:pStyle w:val="af6"/>
            <w:ind w:firstLine="426"/>
          </w:pPr>
        </w:pPrChange>
      </w:pPr>
      <w:r w:rsidRPr="00A83E0D">
        <w:rPr>
          <w:rFonts w:eastAsia="Malgun Gothic Semilight"/>
          <w:bCs/>
          <w:shd w:val="clear" w:color="auto" w:fill="FFFF00"/>
          <w:lang w:eastAsia="ko-KR"/>
        </w:rPr>
        <w:t>ShuffleNet</w:t>
      </w:r>
      <w:r w:rsidRPr="00A83E0D">
        <w:rPr>
          <w:rFonts w:eastAsia="Malgun Gothic Semilight"/>
          <w:bCs/>
          <w:lang w:eastAsia="ko-KR"/>
        </w:rPr>
        <w:t xml:space="preserve"> [13] was light-weighted by '</w:t>
      </w:r>
      <w:r w:rsidRPr="00A83E0D">
        <w:rPr>
          <w:rFonts w:eastAsia="Malgun Gothic Semilight"/>
          <w:bCs/>
          <w:shd w:val="clear" w:color="auto" w:fill="FFFF00"/>
          <w:lang w:eastAsia="ko-KR"/>
        </w:rPr>
        <w:t>shuffl</w:t>
      </w:r>
      <w:r w:rsidRPr="00A83E0D">
        <w:rPr>
          <w:rFonts w:eastAsia="Malgun Gothic Semilight"/>
          <w:bCs/>
          <w:lang w:eastAsia="ko-KR"/>
        </w:rPr>
        <w:t xml:space="preserve">ing' </w:t>
      </w:r>
      <w:r w:rsidRPr="00A83E0D">
        <w:rPr>
          <w:rFonts w:eastAsia="Malgun Gothic Semilight"/>
          <w:bCs/>
          <w:shd w:val="clear" w:color="auto" w:fill="FFFF00"/>
          <w:lang w:eastAsia="ko-KR"/>
        </w:rPr>
        <w:t>depthwise separable convolution</w:t>
      </w:r>
      <w:r w:rsidRPr="00A83E0D">
        <w:rPr>
          <w:rFonts w:eastAsia="Malgun Gothic Semilight"/>
          <w:bCs/>
          <w:lang w:eastAsia="ko-KR"/>
        </w:rPr>
        <w:t xml:space="preserve"> results. </w:t>
      </w:r>
      <w:r w:rsidRPr="00A83E0D">
        <w:rPr>
          <w:rFonts w:eastAsia="Malgun Gothic Semilight"/>
          <w:bCs/>
          <w:shd w:val="clear" w:color="auto" w:fill="FFFF00"/>
          <w:lang w:eastAsia="ko-KR"/>
        </w:rPr>
        <w:t>Channel Shuffle</w:t>
      </w:r>
      <w:r w:rsidRPr="00A83E0D">
        <w:rPr>
          <w:rFonts w:eastAsia="Malgun Gothic Semilight"/>
          <w:bCs/>
          <w:lang w:eastAsia="ko-KR"/>
        </w:rPr>
        <w:t xml:space="preserve">, a method for solving problems arising from </w:t>
      </w:r>
      <w:r w:rsidRPr="00A83E0D">
        <w:rPr>
          <w:rFonts w:eastAsia="Malgun Gothic Semilight"/>
          <w:bCs/>
          <w:shd w:val="clear" w:color="auto" w:fill="FFFF00"/>
          <w:lang w:eastAsia="ko-KR"/>
        </w:rPr>
        <w:t>pointwise group convolution</w:t>
      </w:r>
      <w:r w:rsidRPr="00A83E0D">
        <w:rPr>
          <w:rFonts w:eastAsia="Malgun Gothic Semilight"/>
          <w:bCs/>
          <w:lang w:eastAsia="ko-KR"/>
        </w:rPr>
        <w:t xml:space="preserve"> </w:t>
      </w:r>
      <w:commentRangeStart w:id="124"/>
      <w:r w:rsidRPr="00A83E0D">
        <w:rPr>
          <w:rFonts w:eastAsia="Malgun Gothic Semilight"/>
          <w:bCs/>
          <w:lang w:eastAsia="ko-KR"/>
        </w:rPr>
        <w:t xml:space="preserve">and </w:t>
      </w:r>
      <w:r w:rsidRPr="00A83E0D">
        <w:rPr>
          <w:rFonts w:eastAsia="Malgun Gothic Semilight"/>
          <w:bCs/>
          <w:shd w:val="clear" w:color="auto" w:fill="FFFF00"/>
          <w:lang w:eastAsia="ko-KR"/>
        </w:rPr>
        <w:t>3</w:t>
      </w:r>
      <w:ins w:id="125" w:author="Author" w:date="2022-05-27T10:07:00Z">
        <w:r w:rsidR="00C00F22">
          <w:rPr>
            <w:rFonts w:eastAsia="Malgun Gothic Semilight"/>
            <w:bCs/>
            <w:shd w:val="clear" w:color="auto" w:fill="FFFF00"/>
            <w:lang w:eastAsia="ko-KR"/>
          </w:rPr>
          <w:t xml:space="preserve"> × </w:t>
        </w:r>
      </w:ins>
      <w:del w:id="126" w:author="Author" w:date="2022-05-27T10:07:00Z">
        <w:r w:rsidRPr="00A83E0D" w:rsidDel="00C00F22">
          <w:rPr>
            <w:rFonts w:eastAsia="Malgun Gothic Semilight"/>
            <w:bCs/>
            <w:shd w:val="clear" w:color="auto" w:fill="FFFF00"/>
            <w:lang w:eastAsia="ko-KR"/>
          </w:rPr>
          <w:delText>x</w:delText>
        </w:r>
      </w:del>
      <w:r w:rsidRPr="00A83E0D">
        <w:rPr>
          <w:rFonts w:eastAsia="Malgun Gothic Semilight"/>
          <w:bCs/>
          <w:shd w:val="clear" w:color="auto" w:fill="FFFF00"/>
          <w:lang w:eastAsia="ko-KR"/>
        </w:rPr>
        <w:t xml:space="preserve">3 group </w:t>
      </w:r>
      <w:commentRangeEnd w:id="124"/>
      <w:r w:rsidR="00C00F22">
        <w:rPr>
          <w:rStyle w:val="a6"/>
        </w:rPr>
        <w:commentReference w:id="124"/>
      </w:r>
      <w:r w:rsidRPr="00A83E0D">
        <w:rPr>
          <w:rFonts w:eastAsia="Malgun Gothic Semilight"/>
          <w:bCs/>
          <w:shd w:val="clear" w:color="auto" w:fill="FFFF00"/>
          <w:lang w:eastAsia="ko-KR"/>
        </w:rPr>
        <w:t>convolution</w:t>
      </w:r>
      <w:r w:rsidRPr="00A83E0D">
        <w:rPr>
          <w:rFonts w:eastAsia="Malgun Gothic Semilight"/>
          <w:bCs/>
          <w:lang w:eastAsia="ko-KR"/>
        </w:rPr>
        <w:t xml:space="preserve">, was proposed to reduce the computation volume of </w:t>
      </w:r>
      <w:del w:id="127" w:author="Author" w:date="2022-05-27T10:08:00Z">
        <w:r w:rsidRPr="00A83E0D" w:rsidDel="00C00F22">
          <w:rPr>
            <w:rFonts w:eastAsia="Malgun Gothic Semilight"/>
            <w:bCs/>
            <w:shd w:val="clear" w:color="auto" w:fill="FFFF00"/>
            <w:lang w:eastAsia="ko-KR"/>
          </w:rPr>
          <w:delText xml:space="preserve">1x1 </w:delText>
        </w:r>
      </w:del>
      <w:ins w:id="128" w:author="Author" w:date="2022-05-27T10:08:00Z">
        <w:r w:rsidR="00C00F22" w:rsidRPr="00A83E0D">
          <w:rPr>
            <w:rFonts w:eastAsia="Malgun Gothic Semilight"/>
            <w:bCs/>
            <w:shd w:val="clear" w:color="auto" w:fill="FFFF00"/>
            <w:lang w:eastAsia="ko-KR"/>
          </w:rPr>
          <w:t>1</w:t>
        </w:r>
        <w:r w:rsidR="00C00F22">
          <w:rPr>
            <w:rFonts w:eastAsia="Malgun Gothic Semilight"/>
            <w:bCs/>
            <w:shd w:val="clear" w:color="auto" w:fill="FFFF00"/>
            <w:lang w:eastAsia="ko-KR"/>
          </w:rPr>
          <w:t xml:space="preserve"> × </w:t>
        </w:r>
        <w:r w:rsidR="00C00F22" w:rsidRPr="00A83E0D">
          <w:rPr>
            <w:rFonts w:eastAsia="Malgun Gothic Semilight"/>
            <w:bCs/>
            <w:shd w:val="clear" w:color="auto" w:fill="FFFF00"/>
            <w:lang w:eastAsia="ko-KR"/>
          </w:rPr>
          <w:t xml:space="preserve">1 </w:t>
        </w:r>
      </w:ins>
      <w:r w:rsidRPr="00A83E0D">
        <w:rPr>
          <w:rFonts w:eastAsia="Malgun Gothic Semilight"/>
          <w:bCs/>
          <w:shd w:val="clear" w:color="auto" w:fill="FFFF00"/>
          <w:lang w:eastAsia="ko-KR"/>
        </w:rPr>
        <w:t>pointwise convolution</w:t>
      </w:r>
      <w:r w:rsidRPr="00A83E0D">
        <w:rPr>
          <w:rFonts w:eastAsia="Malgun Gothic Semilight"/>
          <w:bCs/>
          <w:lang w:eastAsia="ko-KR"/>
        </w:rPr>
        <w:t>. Accordingly, the model has a lower computation volume and uses more feature maps in a smaller computation volume.</w:t>
      </w:r>
    </w:p>
    <w:p w14:paraId="0263BF41" w14:textId="77777777" w:rsidR="005C454D" w:rsidRPr="00A83E0D" w:rsidRDefault="005C454D">
      <w:pPr>
        <w:pStyle w:val="af6"/>
        <w:spacing w:after="0"/>
        <w:ind w:firstLine="426"/>
        <w:pPrChange w:id="129" w:author="Author" w:date="2022-05-27T08:48:00Z">
          <w:pPr>
            <w:pStyle w:val="af6"/>
            <w:ind w:firstLine="426"/>
          </w:pPr>
        </w:pPrChange>
      </w:pPr>
      <w:r w:rsidRPr="00A83E0D">
        <w:rPr>
          <w:rFonts w:eastAsia="Malgun Gothic Semilight"/>
          <w:bCs/>
          <w:lang w:eastAsia="ko-KR"/>
        </w:rPr>
        <w:t xml:space="preserve">There has been extensive research on improving accuracy, as well as studies on reducing training costs and time by reducing the number of parameters through </w:t>
      </w:r>
      <w:r w:rsidRPr="00A83E0D">
        <w:rPr>
          <w:rFonts w:eastAsia="Malgun Gothic Semilight"/>
          <w:bCs/>
          <w:shd w:val="clear" w:color="auto" w:fill="FFFF00"/>
          <w:lang w:eastAsia="ko-KR"/>
        </w:rPr>
        <w:t>network</w:t>
      </w:r>
      <w:r w:rsidRPr="00A83E0D">
        <w:rPr>
          <w:rFonts w:eastAsia="Malgun Gothic Semilight"/>
          <w:bCs/>
          <w:lang w:eastAsia="ko-KR"/>
        </w:rPr>
        <w:t xml:space="preserve"> optimization and using augmentation to solve data shortages.</w:t>
      </w:r>
    </w:p>
    <w:p w14:paraId="47ACBFA2" w14:textId="77777777" w:rsidR="005C454D" w:rsidRPr="00A83E0D" w:rsidRDefault="005C454D">
      <w:pPr>
        <w:pStyle w:val="af6"/>
        <w:spacing w:after="0"/>
        <w:ind w:firstLine="426"/>
        <w:pPrChange w:id="130" w:author="Author" w:date="2022-05-27T08:48:00Z">
          <w:pPr>
            <w:pStyle w:val="af6"/>
            <w:ind w:firstLine="426"/>
          </w:pPr>
        </w:pPrChange>
      </w:pPr>
      <w:r w:rsidRPr="00A83E0D">
        <w:rPr>
          <w:rFonts w:eastAsia="Malgun Gothic Semilight"/>
          <w:bCs/>
          <w:lang w:eastAsia="ko-KR"/>
        </w:rPr>
        <w:t xml:space="preserve">This study was designed to find an effective lightweight model for the domain to minimize training time and cost by reducing the number of parameters, and </w:t>
      </w:r>
      <w:r w:rsidRPr="00A83E0D">
        <w:rPr>
          <w:rFonts w:eastAsia="Malgun Gothic Semilight"/>
          <w:bCs/>
          <w:shd w:val="clear" w:color="auto" w:fill="FFFF00"/>
          <w:lang w:eastAsia="ko-KR"/>
        </w:rPr>
        <w:t>Xception</w:t>
      </w:r>
      <w:r w:rsidRPr="00A83E0D">
        <w:rPr>
          <w:rFonts w:eastAsia="Malgun Gothic Semilight"/>
          <w:bCs/>
          <w:lang w:eastAsia="ko-KR"/>
        </w:rPr>
        <w:t xml:space="preserve"> was selected as the most appropriate lightweight model to perform an experiment among the models that can effectively extract </w:t>
      </w:r>
      <w:r w:rsidRPr="00A83E0D">
        <w:rPr>
          <w:rFonts w:eastAsia="Malgun Gothic Semilight"/>
          <w:bCs/>
          <w:shd w:val="clear" w:color="auto" w:fill="FFFF00"/>
          <w:lang w:eastAsia="ko-KR"/>
        </w:rPr>
        <w:t>spatial feature</w:t>
      </w:r>
      <w:r w:rsidRPr="00A83E0D">
        <w:rPr>
          <w:rFonts w:eastAsia="Malgun Gothic Semilight"/>
          <w:bCs/>
          <w:lang w:eastAsia="ko-KR"/>
        </w:rPr>
        <w:t xml:space="preserve">s through </w:t>
      </w:r>
      <w:r w:rsidRPr="00A83E0D">
        <w:rPr>
          <w:rFonts w:eastAsia="Malgun Gothic Semilight"/>
          <w:bCs/>
          <w:shd w:val="clear" w:color="auto" w:fill="FFFF00"/>
          <w:lang w:eastAsia="ko-KR"/>
        </w:rPr>
        <w:t>depthwise separable convolution</w:t>
      </w:r>
      <w:r w:rsidRPr="00A83E0D">
        <w:rPr>
          <w:rFonts w:eastAsia="Malgun Gothic Semilight"/>
          <w:bCs/>
          <w:lang w:eastAsia="ko-KR"/>
        </w:rPr>
        <w:t>, which is most extensively used for lightweight models.</w:t>
      </w:r>
    </w:p>
    <w:p w14:paraId="49408B56" w14:textId="7991E6C1" w:rsidR="005C454D" w:rsidRPr="005C454D" w:rsidRDefault="005C454D" w:rsidP="005C454D">
      <w:pPr>
        <w:widowControl w:val="0"/>
        <w:snapToGrid w:val="0"/>
        <w:spacing w:before="240"/>
        <w:rPr>
          <w:b/>
          <w:szCs w:val="22"/>
        </w:rPr>
      </w:pPr>
      <w:r w:rsidRPr="005C454D">
        <w:rPr>
          <w:b/>
          <w:szCs w:val="22"/>
          <w:highlight w:val="yellow"/>
        </w:rPr>
        <w:t xml:space="preserve">3 Suggested </w:t>
      </w:r>
      <w:proofErr w:type="gramStart"/>
      <w:r w:rsidRPr="005C454D">
        <w:rPr>
          <w:b/>
          <w:szCs w:val="22"/>
          <w:highlight w:val="yellow"/>
        </w:rPr>
        <w:t>method</w:t>
      </w:r>
      <w:proofErr w:type="gramEnd"/>
    </w:p>
    <w:p w14:paraId="4C2E38C9" w14:textId="77777777" w:rsidR="005C454D" w:rsidRPr="00A83E0D" w:rsidRDefault="005C454D">
      <w:pPr>
        <w:pStyle w:val="af6"/>
        <w:spacing w:after="0"/>
        <w:ind w:firstLine="426"/>
        <w:pPrChange w:id="131" w:author="Author" w:date="2022-05-27T08:48:00Z">
          <w:pPr>
            <w:pStyle w:val="af6"/>
            <w:ind w:firstLine="426"/>
          </w:pPr>
        </w:pPrChange>
      </w:pPr>
      <w:r w:rsidRPr="00A83E0D">
        <w:rPr>
          <w:rFonts w:eastAsia="바탕"/>
          <w:bCs/>
          <w:lang w:eastAsia="ko-KR"/>
        </w:rPr>
        <w:t xml:space="preserve">The </w:t>
      </w:r>
      <w:r w:rsidRPr="00A83E0D">
        <w:rPr>
          <w:rFonts w:eastAsia="바탕"/>
          <w:bCs/>
          <w:shd w:val="clear" w:color="auto" w:fill="FFFF00"/>
          <w:lang w:eastAsia="ko-KR"/>
        </w:rPr>
        <w:t>depthwise separable convolution</w:t>
      </w:r>
      <w:r w:rsidRPr="00A83E0D">
        <w:rPr>
          <w:rFonts w:eastAsia="바탕"/>
          <w:bCs/>
          <w:lang w:eastAsia="ko-KR"/>
        </w:rPr>
        <w:t xml:space="preserve"> was considered effective in extracting </w:t>
      </w:r>
      <w:r w:rsidRPr="00A83E0D">
        <w:rPr>
          <w:rFonts w:eastAsia="바탕"/>
          <w:bCs/>
          <w:shd w:val="clear" w:color="auto" w:fill="FFFF00"/>
          <w:lang w:eastAsia="ko-KR"/>
        </w:rPr>
        <w:t>feature</w:t>
      </w:r>
      <w:r w:rsidRPr="00A83E0D">
        <w:rPr>
          <w:rFonts w:eastAsia="바탕"/>
          <w:bCs/>
          <w:lang w:eastAsia="ko-KR"/>
        </w:rPr>
        <w:t xml:space="preserve">s for grade classification through gradual reduction in joint spacing and deepening shadows of bones under cartilage, which are progressive symptoms of osteoarthritis because it allows channel-specific </w:t>
      </w:r>
      <w:r w:rsidRPr="00A83E0D">
        <w:rPr>
          <w:rFonts w:eastAsia="바탕"/>
          <w:bCs/>
          <w:shd w:val="clear" w:color="auto" w:fill="FFFF00"/>
          <w:lang w:eastAsia="ko-KR"/>
        </w:rPr>
        <w:t>spatial feature</w:t>
      </w:r>
      <w:r w:rsidRPr="00A83E0D">
        <w:rPr>
          <w:rFonts w:eastAsia="바탕"/>
          <w:bCs/>
          <w:lang w:eastAsia="ko-KR"/>
        </w:rPr>
        <w:t>s to be extracted.</w:t>
      </w:r>
    </w:p>
    <w:p w14:paraId="244548FE" w14:textId="045491D1" w:rsidR="005C454D" w:rsidRPr="00A83E0D" w:rsidRDefault="005C454D">
      <w:pPr>
        <w:pStyle w:val="af6"/>
        <w:spacing w:after="0"/>
        <w:ind w:firstLine="426"/>
        <w:pPrChange w:id="132" w:author="Author" w:date="2022-05-27T08:48:00Z">
          <w:pPr>
            <w:pStyle w:val="af6"/>
            <w:ind w:firstLine="426"/>
          </w:pPr>
        </w:pPrChange>
      </w:pPr>
      <w:r w:rsidRPr="00A83E0D">
        <w:rPr>
          <w:rFonts w:eastAsia="바탕"/>
          <w:bCs/>
          <w:lang w:eastAsia="ko-KR"/>
        </w:rPr>
        <w:t xml:space="preserve">The accuracy of </w:t>
      </w:r>
      <w:r w:rsidRPr="00A83E0D">
        <w:rPr>
          <w:rFonts w:eastAsia="바탕"/>
          <w:bCs/>
          <w:shd w:val="clear" w:color="auto" w:fill="FFFF00"/>
          <w:lang w:eastAsia="ko-KR"/>
        </w:rPr>
        <w:t>Xception</w:t>
      </w:r>
      <w:r w:rsidRPr="00A83E0D">
        <w:rPr>
          <w:rFonts w:eastAsia="바탕"/>
          <w:bCs/>
          <w:lang w:eastAsia="ko-KR"/>
        </w:rPr>
        <w:t xml:space="preserve"> was the best among the results of finding and training a deep learning model suitable for the domain through an accuracy comparison of the models configured in </w:t>
      </w:r>
      <w:r w:rsidRPr="00A83E0D">
        <w:rPr>
          <w:rFonts w:eastAsia="바탕"/>
          <w:bCs/>
          <w:shd w:val="clear" w:color="auto" w:fill="FFFF00"/>
          <w:lang w:eastAsia="ko-KR"/>
        </w:rPr>
        <w:t>Keras</w:t>
      </w:r>
      <w:r w:rsidRPr="00A83E0D">
        <w:rPr>
          <w:rFonts w:eastAsia="바탕"/>
          <w:bCs/>
          <w:lang w:eastAsia="ko-KR"/>
        </w:rPr>
        <w:t xml:space="preserve"> and prominent lightweight models. The results are shown in Tab</w:t>
      </w:r>
      <w:ins w:id="133" w:author="Author" w:date="2022-05-27T10:00:00Z">
        <w:r w:rsidR="00BD4A69">
          <w:rPr>
            <w:rFonts w:eastAsia="바탕"/>
            <w:bCs/>
            <w:lang w:eastAsia="ko-KR"/>
          </w:rPr>
          <w:t>.</w:t>
        </w:r>
      </w:ins>
      <w:del w:id="134" w:author="Author" w:date="2022-05-27T10:00:00Z">
        <w:r w:rsidRPr="00A83E0D" w:rsidDel="00BD4A69">
          <w:rPr>
            <w:rFonts w:eastAsia="바탕"/>
            <w:bCs/>
            <w:lang w:eastAsia="ko-KR"/>
          </w:rPr>
          <w:delText>le</w:delText>
        </w:r>
      </w:del>
      <w:r w:rsidRPr="00A83E0D">
        <w:rPr>
          <w:rFonts w:eastAsia="바탕"/>
          <w:bCs/>
          <w:lang w:eastAsia="ko-KR"/>
        </w:rPr>
        <w:t xml:space="preserve"> 3. Accuracy was improved by changing the structure of the best Xception model, and the result of analysis based on the structure of the model indicated that the correct prediction could not be made because of information loss caused by rapidly decreasing features. As a method for extracting a well-established feature, the </w:t>
      </w:r>
      <w:r w:rsidRPr="00A83E0D">
        <w:rPr>
          <w:rFonts w:eastAsia="바탕"/>
          <w:bCs/>
          <w:shd w:val="clear" w:color="auto" w:fill="FFFF00"/>
          <w:lang w:eastAsia="ko-KR"/>
        </w:rPr>
        <w:t>convolution network</w:t>
      </w:r>
      <w:r w:rsidRPr="00A83E0D">
        <w:rPr>
          <w:rFonts w:eastAsia="바탕"/>
          <w:bCs/>
          <w:lang w:eastAsia="ko-KR"/>
        </w:rPr>
        <w:t xml:space="preserve"> was built in depth and the </w:t>
      </w:r>
      <w:r w:rsidRPr="00A83E0D">
        <w:rPr>
          <w:rFonts w:eastAsia="바탕"/>
          <w:bCs/>
          <w:shd w:val="clear" w:color="auto" w:fill="FFFF00"/>
          <w:lang w:eastAsia="ko-KR"/>
        </w:rPr>
        <w:t>feature map</w:t>
      </w:r>
      <w:r w:rsidRPr="00A83E0D">
        <w:rPr>
          <w:rFonts w:eastAsia="바탕"/>
          <w:bCs/>
          <w:lang w:eastAsia="ko-KR"/>
        </w:rPr>
        <w:t xml:space="preserve"> was gradually reduced through </w:t>
      </w:r>
      <w:r w:rsidRPr="00A83E0D">
        <w:rPr>
          <w:rFonts w:eastAsia="바탕"/>
          <w:bCs/>
          <w:shd w:val="clear" w:color="auto" w:fill="FFFF00"/>
          <w:lang w:eastAsia="ko-KR"/>
        </w:rPr>
        <w:t>filters</w:t>
      </w:r>
      <w:r w:rsidRPr="00A83E0D">
        <w:rPr>
          <w:rFonts w:eastAsia="바탕"/>
          <w:bCs/>
          <w:lang w:eastAsia="ko-KR"/>
        </w:rPr>
        <w:t xml:space="preserve">. The goal was to control the decreasing number of parameters in the end-of-training process. Although we used more parameters than existing models, the model was still relatively smaller in size compared with </w:t>
      </w:r>
      <w:r w:rsidRPr="00A83E0D">
        <w:rPr>
          <w:rFonts w:eastAsia="바탕"/>
          <w:bCs/>
          <w:shd w:val="clear" w:color="auto" w:fill="FFFF00"/>
          <w:lang w:eastAsia="ko-KR"/>
        </w:rPr>
        <w:t>VGGNet</w:t>
      </w:r>
      <w:r w:rsidRPr="00A83E0D">
        <w:rPr>
          <w:rFonts w:eastAsia="바탕"/>
          <w:bCs/>
          <w:lang w:eastAsia="ko-KR"/>
        </w:rPr>
        <w:t xml:space="preserve">, which has many layers, allowing the training to be completed faster and with fewer </w:t>
      </w:r>
      <w:r w:rsidRPr="00A83E0D">
        <w:rPr>
          <w:rFonts w:eastAsia="바탕"/>
          <w:bCs/>
          <w:shd w:val="clear" w:color="auto" w:fill="FFFF00"/>
          <w:lang w:eastAsia="ko-KR"/>
        </w:rPr>
        <w:t>parameter</w:t>
      </w:r>
      <w:r w:rsidRPr="00A83E0D">
        <w:rPr>
          <w:rFonts w:eastAsia="바탕"/>
          <w:bCs/>
          <w:lang w:eastAsia="ko-KR"/>
        </w:rPr>
        <w:t>s.</w:t>
      </w:r>
    </w:p>
    <w:p w14:paraId="110E072D" w14:textId="1A12ED53" w:rsidR="005C454D" w:rsidRPr="005C454D" w:rsidRDefault="005C454D" w:rsidP="00D3483D">
      <w:pPr>
        <w:pStyle w:val="p1a"/>
        <w:ind w:firstLine="426"/>
        <w:rPr>
          <w:rFonts w:ascii="Times New Roman" w:hAnsi="Times New Roman"/>
          <w:sz w:val="22"/>
          <w:szCs w:val="22"/>
        </w:rPr>
      </w:pPr>
      <w:r w:rsidRPr="005C454D">
        <w:rPr>
          <w:rFonts w:ascii="Times New Roman" w:eastAsia="Malgun Gothic Semilight" w:hAnsi="Times New Roman"/>
          <w:sz w:val="22"/>
          <w:szCs w:val="22"/>
        </w:rPr>
        <w:t xml:space="preserve">An improved </w:t>
      </w:r>
      <w:r w:rsidRPr="005C454D">
        <w:rPr>
          <w:rFonts w:ascii="Times New Roman" w:eastAsia="Malgun Gothic Semilight" w:hAnsi="Times New Roman"/>
          <w:sz w:val="22"/>
          <w:szCs w:val="22"/>
          <w:shd w:val="clear" w:color="auto" w:fill="FFFF00"/>
        </w:rPr>
        <w:t>exit flow</w:t>
      </w:r>
      <w:r w:rsidRPr="005C454D">
        <w:rPr>
          <w:rFonts w:ascii="Times New Roman" w:eastAsia="Malgun Gothic Semilight" w:hAnsi="Times New Roman"/>
          <w:sz w:val="22"/>
          <w:szCs w:val="22"/>
        </w:rPr>
        <w:t xml:space="preserve"> over the existing model consists of </w:t>
      </w:r>
      <w:r w:rsidRPr="005C454D">
        <w:rPr>
          <w:rFonts w:ascii="Times New Roman" w:eastAsia="Malgun Gothic Semilight" w:hAnsi="Times New Roman"/>
          <w:sz w:val="22"/>
          <w:szCs w:val="22"/>
          <w:shd w:val="clear" w:color="auto" w:fill="FFFF00"/>
        </w:rPr>
        <w:t>kernel sizes 3</w:t>
      </w:r>
      <w:ins w:id="135" w:author="Author" w:date="2022-05-27T10:09:00Z">
        <w:r w:rsidR="00C00F22">
          <w:rPr>
            <w:rFonts w:ascii="Times New Roman" w:eastAsia="Malgun Gothic Semilight" w:hAnsi="Times New Roman"/>
            <w:sz w:val="22"/>
            <w:szCs w:val="22"/>
            <w:shd w:val="clear" w:color="auto" w:fill="FFFF00"/>
          </w:rPr>
          <w:t xml:space="preserve"> ×</w:t>
        </w:r>
      </w:ins>
      <w:del w:id="136" w:author="Author" w:date="2022-05-27T10:09:00Z">
        <w:r w:rsidRPr="005C454D" w:rsidDel="00C00F22">
          <w:rPr>
            <w:rFonts w:ascii="Times New Roman" w:eastAsia="Malgun Gothic Semilight" w:hAnsi="Times New Roman"/>
            <w:sz w:val="22"/>
            <w:szCs w:val="22"/>
            <w:shd w:val="clear" w:color="auto" w:fill="FFFF00"/>
          </w:rPr>
          <w:delText>x</w:delText>
        </w:r>
      </w:del>
      <w:ins w:id="137" w:author="Author" w:date="2022-05-27T10:09:00Z">
        <w:r w:rsidR="00C00F22">
          <w:rPr>
            <w:rFonts w:ascii="Times New Roman" w:eastAsia="Malgun Gothic Semilight" w:hAnsi="Times New Roman"/>
            <w:sz w:val="22"/>
            <w:szCs w:val="22"/>
            <w:shd w:val="clear" w:color="auto" w:fill="FFFF00"/>
          </w:rPr>
          <w:t xml:space="preserve"> </w:t>
        </w:r>
      </w:ins>
      <w:r w:rsidRPr="005C454D">
        <w:rPr>
          <w:rFonts w:ascii="Times New Roman" w:eastAsia="Malgun Gothic Semilight" w:hAnsi="Times New Roman"/>
          <w:sz w:val="22"/>
          <w:szCs w:val="22"/>
          <w:shd w:val="clear" w:color="auto" w:fill="FFFF00"/>
        </w:rPr>
        <w:t>3</w:t>
      </w:r>
      <w:r w:rsidRPr="005C454D">
        <w:rPr>
          <w:rFonts w:ascii="Times New Roman" w:eastAsia="Malgun Gothic Semilight" w:hAnsi="Times New Roman"/>
          <w:sz w:val="22"/>
          <w:szCs w:val="22"/>
        </w:rPr>
        <w:t xml:space="preserve"> and </w:t>
      </w:r>
      <w:r w:rsidRPr="005C454D">
        <w:rPr>
          <w:rFonts w:ascii="Times New Roman" w:eastAsia="Malgun Gothic Semilight" w:hAnsi="Times New Roman"/>
          <w:sz w:val="22"/>
          <w:szCs w:val="22"/>
          <w:shd w:val="clear" w:color="auto" w:fill="FFFF00"/>
        </w:rPr>
        <w:t>10</w:t>
      </w:r>
      <w:del w:id="138" w:author="Author" w:date="2022-05-27T10:09:00Z">
        <w:r w:rsidRPr="005C454D" w:rsidDel="00C00F22">
          <w:rPr>
            <w:rFonts w:ascii="Times New Roman" w:eastAsia="Malgun Gothic Semilight" w:hAnsi="Times New Roman"/>
            <w:sz w:val="22"/>
            <w:szCs w:val="22"/>
            <w:shd w:val="clear" w:color="auto" w:fill="FFFF00"/>
          </w:rPr>
          <w:delText>x</w:delText>
        </w:r>
      </w:del>
      <w:ins w:id="139" w:author="Author" w:date="2022-05-27T10:09:00Z">
        <w:r w:rsidR="00C00F22">
          <w:rPr>
            <w:rFonts w:ascii="Times New Roman" w:eastAsia="Malgun Gothic Semilight" w:hAnsi="Times New Roman"/>
            <w:sz w:val="22"/>
            <w:szCs w:val="22"/>
            <w:shd w:val="clear" w:color="auto" w:fill="FFFF00"/>
          </w:rPr>
          <w:t xml:space="preserve"> × </w:t>
        </w:r>
      </w:ins>
      <w:r w:rsidRPr="005C454D">
        <w:rPr>
          <w:rFonts w:ascii="Times New Roman" w:eastAsia="Malgun Gothic Semilight" w:hAnsi="Times New Roman"/>
          <w:sz w:val="22"/>
          <w:szCs w:val="22"/>
          <w:shd w:val="clear" w:color="auto" w:fill="FFFF00"/>
        </w:rPr>
        <w:t>10 size</w:t>
      </w:r>
      <w:r w:rsidRPr="005C454D">
        <w:rPr>
          <w:rFonts w:ascii="Times New Roman" w:eastAsia="Malgun Gothic Semilight" w:hAnsi="Times New Roman"/>
          <w:sz w:val="22"/>
          <w:szCs w:val="22"/>
        </w:rPr>
        <w:t xml:space="preserve">. The </w:t>
      </w:r>
      <w:r w:rsidRPr="005C454D">
        <w:rPr>
          <w:rFonts w:ascii="Times New Roman" w:eastAsia="Malgun Gothic Semilight" w:hAnsi="Times New Roman"/>
          <w:sz w:val="22"/>
          <w:szCs w:val="22"/>
          <w:shd w:val="clear" w:color="auto" w:fill="FFFF00"/>
        </w:rPr>
        <w:t>network</w:t>
      </w:r>
      <w:r w:rsidRPr="005C454D">
        <w:rPr>
          <w:rFonts w:ascii="Times New Roman" w:eastAsia="Malgun Gothic Semilight" w:hAnsi="Times New Roman"/>
          <w:sz w:val="22"/>
          <w:szCs w:val="22"/>
        </w:rPr>
        <w:t xml:space="preserve"> is composed of several convolutional network layers, each with a different number of filters. As the number of filters decreases gradually, so does the number of </w:t>
      </w:r>
      <w:r w:rsidRPr="005C454D">
        <w:rPr>
          <w:rFonts w:ascii="Times New Roman" w:eastAsia="Malgun Gothic Semilight" w:hAnsi="Times New Roman"/>
          <w:sz w:val="22"/>
          <w:szCs w:val="22"/>
          <w:shd w:val="clear" w:color="auto" w:fill="FFFF00"/>
        </w:rPr>
        <w:t>channel</w:t>
      </w:r>
      <w:r w:rsidRPr="005C454D">
        <w:rPr>
          <w:rFonts w:ascii="Times New Roman" w:eastAsia="Malgun Gothic Semilight" w:hAnsi="Times New Roman"/>
          <w:sz w:val="22"/>
          <w:szCs w:val="22"/>
        </w:rPr>
        <w:t xml:space="preserve">s. </w:t>
      </w:r>
      <w:commentRangeStart w:id="140"/>
      <w:r w:rsidRPr="005C454D">
        <w:rPr>
          <w:rFonts w:ascii="Times New Roman" w:eastAsia="Malgun Gothic Semilight" w:hAnsi="Times New Roman"/>
          <w:sz w:val="22"/>
          <w:szCs w:val="22"/>
        </w:rPr>
        <w:t xml:space="preserve">Fig. </w:t>
      </w:r>
      <w:ins w:id="141" w:author="Author" w:date="2022-05-27T08:49:00Z">
        <w:r w:rsidR="00D21BA0">
          <w:rPr>
            <w:rFonts w:ascii="Times New Roman" w:eastAsia="Malgun Gothic Semilight" w:hAnsi="Times New Roman"/>
            <w:sz w:val="22"/>
            <w:szCs w:val="22"/>
          </w:rPr>
          <w:t>3</w:t>
        </w:r>
      </w:ins>
      <w:del w:id="142" w:author="Author" w:date="2022-05-27T08:49:00Z">
        <w:r w:rsidRPr="005C454D" w:rsidDel="00D21BA0">
          <w:rPr>
            <w:rFonts w:ascii="Times New Roman" w:eastAsia="Malgun Gothic Semilight" w:hAnsi="Times New Roman"/>
            <w:sz w:val="22"/>
            <w:szCs w:val="22"/>
          </w:rPr>
          <w:delText>5</w:delText>
        </w:r>
      </w:del>
      <w:r w:rsidRPr="005C454D">
        <w:rPr>
          <w:rFonts w:ascii="Times New Roman" w:eastAsia="Malgun Gothic Semilight" w:hAnsi="Times New Roman"/>
          <w:sz w:val="22"/>
          <w:szCs w:val="22"/>
        </w:rPr>
        <w:t xml:space="preserve"> </w:t>
      </w:r>
      <w:commentRangeEnd w:id="140"/>
      <w:r w:rsidR="00D21BA0">
        <w:rPr>
          <w:rStyle w:val="a6"/>
          <w:rFonts w:ascii="Times New Roman" w:eastAsia="SimSun" w:hAnsi="Times New Roman"/>
          <w:lang w:eastAsia="zh-CN"/>
        </w:rPr>
        <w:commentReference w:id="140"/>
      </w:r>
      <w:r w:rsidRPr="005C454D">
        <w:rPr>
          <w:rFonts w:ascii="Times New Roman" w:eastAsia="Malgun Gothic Semilight" w:hAnsi="Times New Roman"/>
          <w:sz w:val="22"/>
          <w:szCs w:val="22"/>
        </w:rPr>
        <w:t xml:space="preserve">depicts the overall structure of the model. </w:t>
      </w:r>
    </w:p>
    <w:p w14:paraId="62360716" w14:textId="438F57FE" w:rsidR="005C454D" w:rsidRPr="00A83E0D" w:rsidRDefault="005C454D">
      <w:pPr>
        <w:pStyle w:val="af6"/>
        <w:spacing w:after="0"/>
        <w:ind w:firstLine="426"/>
        <w:pPrChange w:id="143" w:author="Author" w:date="2022-05-27T08:48:00Z">
          <w:pPr>
            <w:pStyle w:val="af6"/>
            <w:ind w:firstLine="426"/>
          </w:pPr>
        </w:pPrChange>
      </w:pPr>
      <w:r w:rsidRPr="005C454D">
        <w:rPr>
          <w:rFonts w:eastAsia="Malgun Gothic Semilight"/>
          <w:bCs/>
          <w:szCs w:val="22"/>
          <w:lang w:eastAsia="ko-KR"/>
        </w:rPr>
        <w:t xml:space="preserve">Fig. </w:t>
      </w:r>
      <w:ins w:id="144" w:author="Author" w:date="2022-05-27T08:49:00Z">
        <w:r w:rsidR="00D21BA0">
          <w:rPr>
            <w:rFonts w:eastAsia="Malgun Gothic Semilight"/>
            <w:bCs/>
            <w:szCs w:val="22"/>
            <w:lang w:eastAsia="ko-KR"/>
          </w:rPr>
          <w:t>3</w:t>
        </w:r>
      </w:ins>
      <w:del w:id="145" w:author="Author" w:date="2022-05-27T08:49:00Z">
        <w:r w:rsidRPr="005C454D" w:rsidDel="00D21BA0">
          <w:rPr>
            <w:rFonts w:eastAsia="Malgun Gothic Semilight"/>
            <w:bCs/>
            <w:szCs w:val="22"/>
            <w:lang w:eastAsia="ko-KR"/>
          </w:rPr>
          <w:delText>5</w:delText>
        </w:r>
      </w:del>
      <w:r w:rsidRPr="005C454D">
        <w:rPr>
          <w:rFonts w:eastAsia="Malgun Gothic Semilight"/>
          <w:bCs/>
          <w:szCs w:val="22"/>
          <w:lang w:eastAsia="ko-KR"/>
        </w:rPr>
        <w:t xml:space="preserve"> shows the modified </w:t>
      </w:r>
      <w:r w:rsidRPr="005C454D">
        <w:rPr>
          <w:rFonts w:eastAsia="Malgun Gothic Semilight"/>
          <w:bCs/>
          <w:szCs w:val="22"/>
          <w:shd w:val="clear" w:color="auto" w:fill="FFFF00"/>
          <w:lang w:eastAsia="ko-KR"/>
        </w:rPr>
        <w:t>Xception</w:t>
      </w:r>
      <w:r w:rsidRPr="005C454D">
        <w:rPr>
          <w:rFonts w:eastAsia="Malgun Gothic Semilight"/>
          <w:bCs/>
          <w:szCs w:val="22"/>
          <w:lang w:eastAsia="ko-KR"/>
        </w:rPr>
        <w:t xml:space="preserve"> model. The training was</w:t>
      </w:r>
      <w:r w:rsidRPr="00A83E0D">
        <w:rPr>
          <w:rFonts w:eastAsia="Malgun Gothic Semilight"/>
          <w:bCs/>
          <w:lang w:eastAsia="ko-KR"/>
        </w:rPr>
        <w:t xml:space="preserve"> divided into two stages: the first stage used </w:t>
      </w:r>
      <w:r w:rsidRPr="00A83E0D">
        <w:rPr>
          <w:rFonts w:eastAsia="Malgun Gothic Semilight"/>
          <w:bCs/>
          <w:shd w:val="clear" w:color="auto" w:fill="FFFF00"/>
          <w:lang w:eastAsia="ko-KR"/>
        </w:rPr>
        <w:t>DPhi train</w:t>
      </w:r>
      <w:r w:rsidRPr="00A83E0D">
        <w:rPr>
          <w:rFonts w:eastAsia="Malgun Gothic Semilight"/>
          <w:bCs/>
          <w:lang w:eastAsia="ko-KR"/>
        </w:rPr>
        <w:t xml:space="preserve"> as </w:t>
      </w:r>
      <w:r w:rsidRPr="00A83E0D">
        <w:rPr>
          <w:rFonts w:eastAsia="Malgun Gothic Semilight"/>
          <w:bCs/>
          <w:shd w:val="clear" w:color="auto" w:fill="FFFF00"/>
          <w:lang w:eastAsia="ko-KR"/>
        </w:rPr>
        <w:t>training data</w:t>
      </w:r>
      <w:r w:rsidRPr="00A83E0D">
        <w:rPr>
          <w:rFonts w:eastAsia="Malgun Gothic Semilight"/>
          <w:bCs/>
          <w:lang w:eastAsia="ko-KR"/>
        </w:rPr>
        <w:t xml:space="preserve">, and the second stage used </w:t>
      </w:r>
      <w:r w:rsidRPr="00A83E0D">
        <w:rPr>
          <w:rFonts w:eastAsia="Malgun Gothic Semilight"/>
          <w:bCs/>
          <w:shd w:val="clear" w:color="auto" w:fill="FFFF00"/>
          <w:lang w:eastAsia="ko-KR"/>
        </w:rPr>
        <w:t>Kaggle 2018 data</w:t>
      </w:r>
      <w:r w:rsidRPr="00A83E0D">
        <w:rPr>
          <w:rFonts w:eastAsia="Malgun Gothic Semilight"/>
          <w:bCs/>
          <w:lang w:eastAsia="ko-KR"/>
        </w:rPr>
        <w:t xml:space="preserve"> as </w:t>
      </w:r>
      <w:r w:rsidRPr="00A83E0D">
        <w:rPr>
          <w:rFonts w:eastAsia="Malgun Gothic Semilight"/>
          <w:bCs/>
          <w:shd w:val="clear" w:color="auto" w:fill="FFFF00"/>
          <w:lang w:eastAsia="ko-KR"/>
        </w:rPr>
        <w:t>validation data</w:t>
      </w:r>
      <w:r w:rsidRPr="00A83E0D">
        <w:rPr>
          <w:rFonts w:eastAsia="Malgun Gothic Semilight"/>
          <w:bCs/>
          <w:lang w:eastAsia="ko-KR"/>
        </w:rPr>
        <w:t xml:space="preserve">. In the second stage, </w:t>
      </w:r>
      <w:r w:rsidRPr="00A83E0D">
        <w:rPr>
          <w:rFonts w:eastAsia="Malgun Gothic Semilight"/>
          <w:bCs/>
          <w:shd w:val="clear" w:color="auto" w:fill="FFFF00"/>
          <w:lang w:eastAsia="ko-KR"/>
        </w:rPr>
        <w:t xml:space="preserve">Kaggle 2018 data </w:t>
      </w:r>
      <w:r w:rsidRPr="00A83E0D">
        <w:rPr>
          <w:rFonts w:eastAsia="Malgun Gothic Semilight"/>
          <w:bCs/>
          <w:lang w:eastAsia="ko-KR"/>
        </w:rPr>
        <w:t>were divided into two.</w:t>
      </w:r>
    </w:p>
    <w:p w14:paraId="4DBACA9B" w14:textId="3B6AB759" w:rsidR="005C454D" w:rsidRPr="00A83E0D" w:rsidRDefault="005C454D">
      <w:pPr>
        <w:pStyle w:val="af6"/>
        <w:spacing w:after="0"/>
        <w:ind w:firstLine="426"/>
        <w:pPrChange w:id="146" w:author="Author" w:date="2022-05-27T08:48:00Z">
          <w:pPr>
            <w:pStyle w:val="af6"/>
            <w:ind w:firstLine="426"/>
          </w:pPr>
        </w:pPrChange>
      </w:pPr>
      <w:r w:rsidRPr="00A83E0D">
        <w:rPr>
          <w:rFonts w:eastAsia="Malgun Gothic Semilight"/>
          <w:bCs/>
          <w:lang w:eastAsia="ko-KR"/>
        </w:rPr>
        <w:t xml:space="preserve">The training image used was 224 x 224 x 3, and early stopping was set to </w:t>
      </w:r>
      <w:r w:rsidRPr="00A83E0D">
        <w:rPr>
          <w:rFonts w:eastAsia="Malgun Gothic Semilight"/>
          <w:bCs/>
          <w:shd w:val="clear" w:color="auto" w:fill="FFFF00"/>
          <w:lang w:eastAsia="ko-KR"/>
        </w:rPr>
        <w:t>pre-training=imagenet, batch size = 8, and optimizer = Adam (learning rate = 0.00001)</w:t>
      </w:r>
      <w:r w:rsidRPr="00A83E0D">
        <w:rPr>
          <w:rFonts w:eastAsia="Malgun Gothic Semilight"/>
          <w:bCs/>
          <w:lang w:eastAsia="ko-KR"/>
        </w:rPr>
        <w:t xml:space="preserve">. The training was conducted on </w:t>
      </w:r>
      <w:r w:rsidRPr="00A83E0D">
        <w:rPr>
          <w:rFonts w:eastAsia="Malgun Gothic Semilight"/>
          <w:bCs/>
          <w:shd w:val="clear" w:color="auto" w:fill="FFFF00"/>
          <w:lang w:eastAsia="ko-KR"/>
        </w:rPr>
        <w:t xml:space="preserve">Ubuntu 18.04, </w:t>
      </w:r>
      <w:r w:rsidRPr="00A83E0D">
        <w:rPr>
          <w:rFonts w:eastAsia="Malgun Gothic Semilight"/>
          <w:bCs/>
          <w:shd w:val="clear" w:color="auto" w:fill="FFFF00"/>
          <w:lang w:eastAsia="ko-KR"/>
        </w:rPr>
        <w:lastRenderedPageBreak/>
        <w:t>V100, TensorFlow 2.6.0, and Keras 2.0</w:t>
      </w:r>
      <w:r w:rsidRPr="00A83E0D">
        <w:rPr>
          <w:rFonts w:eastAsia="Malgun Gothic Semilight"/>
          <w:bCs/>
          <w:lang w:eastAsia="ko-KR"/>
        </w:rPr>
        <w:t>.</w:t>
      </w:r>
      <w:r w:rsidRPr="00A83E0D">
        <w:rPr>
          <w:rFonts w:eastAsia="Malgun Gothic Semilight"/>
          <w:bCs/>
          <w:lang w:eastAsia="ko-KR"/>
        </w:rPr>
        <w:br/>
        <w:t>The overall performance comparison among models is presented in Tab</w:t>
      </w:r>
      <w:ins w:id="147" w:author="Author" w:date="2022-05-27T10:00:00Z">
        <w:r w:rsidR="00BD4A69">
          <w:rPr>
            <w:rFonts w:eastAsia="Malgun Gothic Semilight"/>
            <w:bCs/>
            <w:lang w:eastAsia="ko-KR"/>
          </w:rPr>
          <w:t>.</w:t>
        </w:r>
      </w:ins>
      <w:del w:id="148" w:author="Author" w:date="2022-05-27T10:00:00Z">
        <w:r w:rsidRPr="00A83E0D" w:rsidDel="00BD4A69">
          <w:rPr>
            <w:rFonts w:eastAsia="Malgun Gothic Semilight"/>
            <w:bCs/>
            <w:lang w:eastAsia="ko-KR"/>
          </w:rPr>
          <w:delText>le</w:delText>
        </w:r>
      </w:del>
      <w:r w:rsidRPr="00A83E0D">
        <w:rPr>
          <w:rFonts w:eastAsia="Malgun Gothic Semilight"/>
          <w:bCs/>
          <w:lang w:eastAsia="ko-KR"/>
        </w:rPr>
        <w:t xml:space="preserve"> 3. </w:t>
      </w:r>
      <w:r w:rsidRPr="00A83E0D">
        <w:rPr>
          <w:rFonts w:eastAsia="Malgun Gothic Semilight"/>
          <w:bCs/>
          <w:shd w:val="clear" w:color="auto" w:fill="FFFF00"/>
          <w:lang w:eastAsia="ko-KR"/>
        </w:rPr>
        <w:t>MobileNet, ShuffleNet, SqueezeNet, and Xception</w:t>
      </w:r>
      <w:r w:rsidRPr="00A83E0D">
        <w:rPr>
          <w:rFonts w:eastAsia="Malgun Gothic Semilight"/>
          <w:bCs/>
          <w:lang w:eastAsia="ko-KR"/>
        </w:rPr>
        <w:t xml:space="preserve">, which greatly influenced the development of lightweight models, and additional deep learning models that use deep </w:t>
      </w:r>
      <w:r w:rsidRPr="00A83E0D">
        <w:rPr>
          <w:rFonts w:eastAsia="Malgun Gothic Semilight"/>
          <w:bCs/>
          <w:shd w:val="clear" w:color="auto" w:fill="FFFF00"/>
          <w:lang w:eastAsia="ko-KR"/>
        </w:rPr>
        <w:t>network layer</w:t>
      </w:r>
      <w:r w:rsidRPr="00A83E0D">
        <w:rPr>
          <w:rFonts w:eastAsia="Malgun Gothic Semilight"/>
          <w:bCs/>
          <w:lang w:eastAsia="ko-KR"/>
        </w:rPr>
        <w:t>s were trained in the same environment. The performance was compared with the deep learning models described in previous studies.</w:t>
      </w:r>
    </w:p>
    <w:p w14:paraId="3765FB3B" w14:textId="45765A6C" w:rsidR="005C454D" w:rsidRDefault="005C454D">
      <w:pPr>
        <w:ind w:firstLineChars="200" w:firstLine="440"/>
        <w:jc w:val="center"/>
        <w:rPr>
          <w:rFonts w:ascii="Times" w:hAnsi="Times"/>
          <w:b/>
          <w:szCs w:val="22"/>
        </w:rPr>
        <w:pPrChange w:id="149" w:author="Author" w:date="2022-05-27T08:52:00Z">
          <w:pPr>
            <w:ind w:firstLineChars="200" w:firstLine="440"/>
          </w:pPr>
        </w:pPrChange>
      </w:pPr>
      <w:r w:rsidRPr="00A83E0D">
        <w:rPr>
          <w:noProof/>
        </w:rPr>
        <w:lastRenderedPageBreak/>
        <w:drawing>
          <wp:inline distT="0" distB="0" distL="0" distR="0" wp14:anchorId="2EEA07CF" wp14:editId="633A55A8">
            <wp:extent cx="2473960" cy="7569835"/>
            <wp:effectExtent l="0" t="0" r="0" b="0"/>
            <wp:docPr id="7"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12"/>
                    <pic:cNvPicPr>
                      <a:picLocks noChangeAspect="1" noChangeArrowheads="1"/>
                    </pic:cNvPicPr>
                  </pic:nvPicPr>
                  <pic:blipFill>
                    <a:blip r:embed="rId14"/>
                    <a:stretch>
                      <a:fillRect/>
                    </a:stretch>
                  </pic:blipFill>
                  <pic:spPr bwMode="auto">
                    <a:xfrm>
                      <a:off x="0" y="0"/>
                      <a:ext cx="2473960" cy="7569835"/>
                    </a:xfrm>
                    <a:prstGeom prst="rect">
                      <a:avLst/>
                    </a:prstGeom>
                  </pic:spPr>
                </pic:pic>
              </a:graphicData>
            </a:graphic>
          </wp:inline>
        </w:drawing>
      </w:r>
    </w:p>
    <w:p w14:paraId="056F7522" w14:textId="5BB4D329" w:rsidR="005C454D" w:rsidRPr="00D21BA0" w:rsidRDefault="005C454D" w:rsidP="005C454D">
      <w:pPr>
        <w:pStyle w:val="p1a"/>
        <w:ind w:firstLine="270"/>
        <w:jc w:val="center"/>
        <w:rPr>
          <w:rFonts w:ascii="Times New Roman" w:hAnsi="Times New Roman"/>
          <w:sz w:val="22"/>
          <w:szCs w:val="22"/>
          <w:shd w:val="clear" w:color="auto" w:fill="FFFF00"/>
          <w:rPrChange w:id="150" w:author="Author" w:date="2022-05-27T08:52:00Z">
            <w:rPr>
              <w:rFonts w:ascii="Times New Roman" w:hAnsi="Times New Roman"/>
              <w:shd w:val="clear" w:color="auto" w:fill="FFFF00"/>
            </w:rPr>
          </w:rPrChange>
        </w:rPr>
      </w:pPr>
      <w:commentRangeStart w:id="151"/>
      <w:r w:rsidRPr="00D21BA0">
        <w:rPr>
          <w:rFonts w:ascii="Times New Roman" w:hAnsi="Times New Roman"/>
          <w:b/>
          <w:sz w:val="22"/>
          <w:szCs w:val="22"/>
          <w:shd w:val="clear" w:color="auto" w:fill="FFFF00"/>
          <w:rPrChange w:id="152" w:author="Author" w:date="2022-05-27T08:52:00Z">
            <w:rPr>
              <w:rFonts w:ascii="Times New Roman" w:hAnsi="Times New Roman"/>
              <w:b/>
              <w:color w:val="0000FF"/>
              <w:sz w:val="18"/>
              <w:shd w:val="clear" w:color="auto" w:fill="FFFF00"/>
            </w:rPr>
          </w:rPrChange>
        </w:rPr>
        <w:t>Fig</w:t>
      </w:r>
      <w:ins w:id="153" w:author="Author" w:date="2022-05-27T08:52:00Z">
        <w:r w:rsidR="00D21BA0" w:rsidRPr="00D21BA0">
          <w:rPr>
            <w:rFonts w:ascii="Times New Roman" w:hAnsi="Times New Roman"/>
            <w:b/>
            <w:sz w:val="22"/>
            <w:szCs w:val="22"/>
            <w:shd w:val="clear" w:color="auto" w:fill="FFFF00"/>
            <w:rPrChange w:id="154" w:author="Author" w:date="2022-05-27T08:52:00Z">
              <w:rPr>
                <w:rFonts w:ascii="Times New Roman" w:hAnsi="Times New Roman"/>
                <w:b/>
                <w:color w:val="0000FF"/>
                <w:sz w:val="18"/>
                <w:shd w:val="clear" w:color="auto" w:fill="FFFF00"/>
              </w:rPr>
            </w:rPrChange>
          </w:rPr>
          <w:t>ure</w:t>
        </w:r>
      </w:ins>
      <w:del w:id="155" w:author="Author" w:date="2022-05-27T08:52:00Z">
        <w:r w:rsidRPr="00D21BA0" w:rsidDel="00D21BA0">
          <w:rPr>
            <w:rFonts w:ascii="Times New Roman" w:hAnsi="Times New Roman"/>
            <w:b/>
            <w:sz w:val="22"/>
            <w:szCs w:val="22"/>
            <w:shd w:val="clear" w:color="auto" w:fill="FFFF00"/>
            <w:rPrChange w:id="156" w:author="Author" w:date="2022-05-27T08:52:00Z">
              <w:rPr>
                <w:rFonts w:ascii="Times New Roman" w:hAnsi="Times New Roman"/>
                <w:b/>
                <w:color w:val="0000FF"/>
                <w:sz w:val="18"/>
                <w:shd w:val="clear" w:color="auto" w:fill="FFFF00"/>
              </w:rPr>
            </w:rPrChange>
          </w:rPr>
          <w:delText>.</w:delText>
        </w:r>
      </w:del>
      <w:r w:rsidRPr="00D21BA0">
        <w:rPr>
          <w:rFonts w:ascii="Times New Roman" w:hAnsi="Times New Roman"/>
          <w:b/>
          <w:sz w:val="22"/>
          <w:szCs w:val="22"/>
          <w:shd w:val="clear" w:color="auto" w:fill="FFFF00"/>
          <w:rPrChange w:id="157" w:author="Author" w:date="2022-05-27T08:52:00Z">
            <w:rPr>
              <w:rFonts w:ascii="Times New Roman" w:hAnsi="Times New Roman"/>
              <w:b/>
              <w:color w:val="0000FF"/>
              <w:sz w:val="18"/>
              <w:shd w:val="clear" w:color="auto" w:fill="FFFF00"/>
            </w:rPr>
          </w:rPrChange>
        </w:rPr>
        <w:t xml:space="preserve"> </w:t>
      </w:r>
      <w:ins w:id="158" w:author="Author" w:date="2022-05-27T08:49:00Z">
        <w:r w:rsidR="00D21BA0" w:rsidRPr="00D21BA0">
          <w:rPr>
            <w:rFonts w:ascii="Times New Roman" w:hAnsi="Times New Roman"/>
            <w:b/>
            <w:sz w:val="22"/>
            <w:szCs w:val="22"/>
            <w:shd w:val="clear" w:color="auto" w:fill="FFFF00"/>
            <w:rPrChange w:id="159" w:author="Author" w:date="2022-05-27T08:52:00Z">
              <w:rPr>
                <w:rFonts w:ascii="Times New Roman" w:hAnsi="Times New Roman"/>
                <w:b/>
                <w:color w:val="0000FF"/>
                <w:sz w:val="18"/>
                <w:shd w:val="clear" w:color="auto" w:fill="FFFF00"/>
              </w:rPr>
            </w:rPrChange>
          </w:rPr>
          <w:t>3</w:t>
        </w:r>
      </w:ins>
      <w:del w:id="160" w:author="Author" w:date="2022-05-27T08:49:00Z">
        <w:r w:rsidRPr="00D21BA0" w:rsidDel="00D21BA0">
          <w:rPr>
            <w:rFonts w:ascii="Times New Roman" w:hAnsi="Times New Roman"/>
            <w:b/>
            <w:sz w:val="22"/>
            <w:szCs w:val="22"/>
            <w:shd w:val="clear" w:color="auto" w:fill="FFFF00"/>
            <w:rPrChange w:id="161" w:author="Author" w:date="2022-05-27T08:52:00Z">
              <w:rPr>
                <w:rFonts w:ascii="Times New Roman" w:hAnsi="Times New Roman"/>
                <w:b/>
                <w:color w:val="0000FF"/>
                <w:sz w:val="18"/>
                <w:shd w:val="clear" w:color="auto" w:fill="FFFF00"/>
              </w:rPr>
            </w:rPrChange>
          </w:rPr>
          <w:delText>5</w:delText>
        </w:r>
      </w:del>
      <w:ins w:id="162" w:author="Author" w:date="2022-05-27T08:52:00Z">
        <w:r w:rsidR="00D21BA0" w:rsidRPr="00D21BA0">
          <w:rPr>
            <w:rFonts w:ascii="Times New Roman" w:hAnsi="Times New Roman"/>
            <w:b/>
            <w:sz w:val="22"/>
            <w:szCs w:val="22"/>
            <w:shd w:val="clear" w:color="auto" w:fill="FFFF00"/>
            <w:rPrChange w:id="163" w:author="Author" w:date="2022-05-27T08:52:00Z">
              <w:rPr>
                <w:rFonts w:ascii="Times New Roman" w:hAnsi="Times New Roman"/>
                <w:b/>
                <w:color w:val="0000FF"/>
                <w:sz w:val="18"/>
                <w:shd w:val="clear" w:color="auto" w:fill="FFFF00"/>
              </w:rPr>
            </w:rPrChange>
          </w:rPr>
          <w:t>:</w:t>
        </w:r>
      </w:ins>
      <w:del w:id="164" w:author="Author" w:date="2022-05-27T08:52:00Z">
        <w:r w:rsidRPr="00D21BA0" w:rsidDel="00D21BA0">
          <w:rPr>
            <w:rFonts w:ascii="Times New Roman" w:hAnsi="Times New Roman"/>
            <w:b/>
            <w:sz w:val="22"/>
            <w:szCs w:val="22"/>
            <w:shd w:val="clear" w:color="auto" w:fill="FFFF00"/>
            <w:rPrChange w:id="165" w:author="Author" w:date="2022-05-27T08:52:00Z">
              <w:rPr>
                <w:rFonts w:ascii="Times New Roman" w:hAnsi="Times New Roman"/>
                <w:b/>
                <w:color w:val="0000FF"/>
                <w:sz w:val="18"/>
                <w:shd w:val="clear" w:color="auto" w:fill="FFFF00"/>
              </w:rPr>
            </w:rPrChange>
          </w:rPr>
          <w:delText>.</w:delText>
        </w:r>
      </w:del>
      <w:r w:rsidRPr="00D21BA0">
        <w:rPr>
          <w:rFonts w:ascii="Times New Roman" w:hAnsi="Times New Roman"/>
          <w:sz w:val="22"/>
          <w:szCs w:val="22"/>
          <w:shd w:val="clear" w:color="auto" w:fill="FFFF00"/>
          <w:rPrChange w:id="166" w:author="Author" w:date="2022-05-27T08:52:00Z">
            <w:rPr>
              <w:rFonts w:ascii="Times New Roman" w:hAnsi="Times New Roman"/>
              <w:sz w:val="18"/>
              <w:shd w:val="clear" w:color="auto" w:fill="FFFF00"/>
            </w:rPr>
          </w:rPrChange>
        </w:rPr>
        <w:t xml:space="preserve"> </w:t>
      </w:r>
      <w:del w:id="167" w:author="Author" w:date="2022-05-27T08:52:00Z">
        <w:r w:rsidRPr="00D21BA0" w:rsidDel="00D21BA0">
          <w:rPr>
            <w:rFonts w:ascii="Times New Roman" w:hAnsi="Times New Roman"/>
            <w:sz w:val="22"/>
            <w:szCs w:val="22"/>
            <w:shd w:val="clear" w:color="auto" w:fill="FFFF00"/>
            <w:rPrChange w:id="168" w:author="Author" w:date="2022-05-27T08:52:00Z">
              <w:rPr>
                <w:rFonts w:ascii="Times New Roman" w:hAnsi="Times New Roman"/>
                <w:sz w:val="18"/>
                <w:shd w:val="clear" w:color="auto" w:fill="FFFF00"/>
              </w:rPr>
            </w:rPrChange>
          </w:rPr>
          <w:delText xml:space="preserve"> </w:delText>
        </w:r>
      </w:del>
      <w:r w:rsidRPr="00D21BA0">
        <w:rPr>
          <w:rFonts w:ascii="Times New Roman" w:hAnsi="Times New Roman"/>
          <w:sz w:val="22"/>
          <w:szCs w:val="22"/>
          <w:shd w:val="clear" w:color="auto" w:fill="FFFF00"/>
          <w:rPrChange w:id="169" w:author="Author" w:date="2022-05-27T08:52:00Z">
            <w:rPr>
              <w:rFonts w:ascii="Times New Roman" w:hAnsi="Times New Roman"/>
              <w:sz w:val="18"/>
              <w:shd w:val="clear" w:color="auto" w:fill="FFFF00"/>
            </w:rPr>
          </w:rPrChange>
        </w:rPr>
        <w:t>Stage of knee osteoarthritis</w:t>
      </w:r>
      <w:commentRangeEnd w:id="151"/>
      <w:r w:rsidR="00D21BA0">
        <w:rPr>
          <w:rStyle w:val="a6"/>
          <w:rFonts w:ascii="Times New Roman" w:eastAsia="SimSun" w:hAnsi="Times New Roman"/>
          <w:lang w:eastAsia="zh-CN"/>
        </w:rPr>
        <w:commentReference w:id="151"/>
      </w:r>
    </w:p>
    <w:p w14:paraId="6877B766" w14:textId="77777777" w:rsidR="005C454D" w:rsidRPr="00D41E1F" w:rsidRDefault="005C454D" w:rsidP="00614595">
      <w:pPr>
        <w:ind w:firstLineChars="200" w:firstLine="442"/>
        <w:rPr>
          <w:rFonts w:ascii="Times" w:hAnsi="Times"/>
          <w:b/>
          <w:szCs w:val="22"/>
        </w:rPr>
      </w:pPr>
    </w:p>
    <w:p w14:paraId="53C44024" w14:textId="708D58BB" w:rsidR="00731A2E" w:rsidRPr="00731A2E" w:rsidRDefault="00731A2E" w:rsidP="00731A2E">
      <w:pPr>
        <w:widowControl w:val="0"/>
        <w:snapToGrid w:val="0"/>
        <w:spacing w:before="240"/>
        <w:rPr>
          <w:b/>
          <w:szCs w:val="22"/>
          <w:highlight w:val="yellow"/>
        </w:rPr>
      </w:pPr>
      <w:r w:rsidRPr="00731A2E">
        <w:rPr>
          <w:b/>
          <w:szCs w:val="22"/>
          <w:highlight w:val="yellow"/>
        </w:rPr>
        <w:lastRenderedPageBreak/>
        <w:t>4 Experiment</w:t>
      </w:r>
    </w:p>
    <w:p w14:paraId="2ADD97F2" w14:textId="77777777" w:rsidR="00731A2E" w:rsidRPr="00A83E0D" w:rsidRDefault="00731A2E" w:rsidP="00731A2E">
      <w:pPr>
        <w:pStyle w:val="heading2"/>
        <w:rPr>
          <w:rFonts w:ascii="Times New Roman" w:hAnsi="Times New Roman" w:cs="Times New Roman"/>
          <w:shd w:val="clear" w:color="auto" w:fill="FFFF00"/>
        </w:rPr>
      </w:pPr>
      <w:r w:rsidRPr="00731A2E">
        <w:rPr>
          <w:rFonts w:ascii="Times New Roman" w:eastAsia="SimSun" w:hAnsi="Times New Roman" w:cs="Times New Roman"/>
          <w:i/>
          <w:sz w:val="22"/>
          <w:szCs w:val="22"/>
          <w:highlight w:val="yellow"/>
          <w:lang w:eastAsia="zh-CN"/>
        </w:rPr>
        <w:t>4.1 Experimental method</w:t>
      </w:r>
    </w:p>
    <w:p w14:paraId="121AE3DA" w14:textId="4FDDF8E8" w:rsidR="00731A2E" w:rsidRPr="00A83E0D" w:rsidRDefault="00731A2E" w:rsidP="00731A2E">
      <w:pPr>
        <w:pStyle w:val="af6"/>
        <w:ind w:firstLine="426"/>
      </w:pPr>
      <w:r w:rsidRPr="00A83E0D">
        <w:rPr>
          <w:rFonts w:eastAsia="Malgun Gothic Semilight"/>
          <w:bCs/>
          <w:lang w:eastAsia="ko-KR"/>
        </w:rPr>
        <w:t>The detailed composition of the dataset used in this experiment is presented in Tab</w:t>
      </w:r>
      <w:ins w:id="170" w:author="Author" w:date="2022-05-27T08:49:00Z">
        <w:r w:rsidR="00D21BA0">
          <w:rPr>
            <w:rFonts w:eastAsia="Malgun Gothic Semilight"/>
            <w:bCs/>
            <w:lang w:eastAsia="ko-KR"/>
          </w:rPr>
          <w:t>.</w:t>
        </w:r>
      </w:ins>
      <w:del w:id="171" w:author="Author" w:date="2022-05-27T08:48:00Z">
        <w:r w:rsidRPr="00A83E0D" w:rsidDel="00D21BA0">
          <w:rPr>
            <w:rFonts w:eastAsia="Malgun Gothic Semilight"/>
            <w:bCs/>
            <w:lang w:eastAsia="ko-KR"/>
          </w:rPr>
          <w:delText>le</w:delText>
        </w:r>
      </w:del>
      <w:r w:rsidRPr="00A83E0D">
        <w:rPr>
          <w:rFonts w:eastAsia="Malgun Gothic Semilight"/>
          <w:bCs/>
          <w:lang w:eastAsia="ko-KR"/>
        </w:rPr>
        <w:t xml:space="preserve"> 2, and the </w:t>
      </w:r>
      <w:r w:rsidRPr="00A83E0D">
        <w:rPr>
          <w:rFonts w:eastAsia="Malgun Gothic Semilight"/>
          <w:bCs/>
          <w:shd w:val="clear" w:color="auto" w:fill="FFFF00"/>
          <w:lang w:eastAsia="ko-KR"/>
        </w:rPr>
        <w:t>training and test data</w:t>
      </w:r>
      <w:r w:rsidRPr="00A83E0D">
        <w:rPr>
          <w:rFonts w:eastAsia="Malgun Gothic Semilight"/>
          <w:bCs/>
          <w:lang w:eastAsia="ko-KR"/>
        </w:rPr>
        <w:t xml:space="preserve"> provided by </w:t>
      </w:r>
      <w:r w:rsidRPr="00A83E0D">
        <w:rPr>
          <w:rFonts w:eastAsia="Malgun Gothic Semilight"/>
          <w:bCs/>
          <w:shd w:val="clear" w:color="auto" w:fill="FFFF00"/>
          <w:lang w:eastAsia="ko-KR"/>
        </w:rPr>
        <w:t>DPhi</w:t>
      </w:r>
      <w:r w:rsidRPr="00A83E0D">
        <w:rPr>
          <w:rFonts w:eastAsia="Malgun Gothic Semilight"/>
          <w:bCs/>
          <w:lang w:eastAsia="ko-KR"/>
        </w:rPr>
        <w:t xml:space="preserve"> were used for training and testing. The </w:t>
      </w:r>
      <w:r w:rsidRPr="00A83E0D">
        <w:rPr>
          <w:rFonts w:eastAsia="Malgun Gothic Semilight"/>
          <w:bCs/>
          <w:shd w:val="clear" w:color="auto" w:fill="FFFF00"/>
          <w:lang w:eastAsia="ko-KR"/>
        </w:rPr>
        <w:t>validation</w:t>
      </w:r>
      <w:r w:rsidRPr="00A83E0D">
        <w:rPr>
          <w:rFonts w:eastAsia="Malgun Gothic Semilight"/>
          <w:bCs/>
          <w:lang w:eastAsia="ko-KR"/>
        </w:rPr>
        <w:t xml:space="preserve"> data were not provided; however, </w:t>
      </w:r>
      <w:r w:rsidRPr="00A83E0D">
        <w:rPr>
          <w:rFonts w:eastAsia="Malgun Gothic Semilight"/>
          <w:bCs/>
          <w:shd w:val="clear" w:color="auto" w:fill="FFFF00"/>
          <w:lang w:eastAsia="ko-KR"/>
        </w:rPr>
        <w:t>Kaggle data</w:t>
      </w:r>
      <w:r w:rsidRPr="00A83E0D">
        <w:rPr>
          <w:rFonts w:eastAsia="Malgun Gothic Semilight"/>
          <w:bCs/>
          <w:lang w:eastAsia="ko-KR"/>
        </w:rPr>
        <w:t xml:space="preserve"> [14] were used instead.</w:t>
      </w:r>
    </w:p>
    <w:p w14:paraId="2CA3D9DE" w14:textId="48A39562" w:rsidR="00731A2E" w:rsidRPr="00A83E0D" w:rsidRDefault="00731A2E" w:rsidP="00731A2E">
      <w:pPr>
        <w:ind w:firstLine="426"/>
      </w:pPr>
      <w:r w:rsidRPr="00A83E0D">
        <w:rPr>
          <w:rFonts w:eastAsia="Malgun Gothic Semilight"/>
          <w:bCs/>
          <w:lang w:eastAsia="ko-KR"/>
        </w:rPr>
        <w:t>As shown in Tab</w:t>
      </w:r>
      <w:ins w:id="172" w:author="Author" w:date="2022-05-27T08:50:00Z">
        <w:r w:rsidR="00D21BA0">
          <w:rPr>
            <w:rFonts w:eastAsia="Malgun Gothic Semilight"/>
            <w:bCs/>
            <w:lang w:eastAsia="ko-KR"/>
          </w:rPr>
          <w:t>.</w:t>
        </w:r>
      </w:ins>
      <w:del w:id="173" w:author="Author" w:date="2022-05-27T08:50:00Z">
        <w:r w:rsidRPr="00A83E0D" w:rsidDel="00D21BA0">
          <w:rPr>
            <w:rFonts w:eastAsia="Malgun Gothic Semilight"/>
            <w:bCs/>
            <w:lang w:eastAsia="ko-KR"/>
          </w:rPr>
          <w:delText>le</w:delText>
        </w:r>
      </w:del>
      <w:r w:rsidRPr="00A83E0D">
        <w:rPr>
          <w:rFonts w:eastAsia="Malgun Gothic Semilight"/>
          <w:bCs/>
          <w:lang w:eastAsia="ko-KR"/>
        </w:rPr>
        <w:t xml:space="preserve"> 2, and Figs. </w:t>
      </w:r>
      <w:ins w:id="174" w:author="Author" w:date="2022-05-27T08:50:00Z">
        <w:r w:rsidR="00D21BA0">
          <w:rPr>
            <w:rFonts w:eastAsia="Malgun Gothic Semilight"/>
            <w:bCs/>
            <w:lang w:eastAsia="ko-KR"/>
          </w:rPr>
          <w:t>4</w:t>
        </w:r>
      </w:ins>
      <w:del w:id="175" w:author="Author" w:date="2022-05-27T08:50:00Z">
        <w:r w:rsidRPr="00A83E0D" w:rsidDel="00D21BA0">
          <w:rPr>
            <w:rFonts w:eastAsia="Malgun Gothic Semilight"/>
            <w:bCs/>
            <w:lang w:eastAsia="ko-KR"/>
          </w:rPr>
          <w:delText>3</w:delText>
        </w:r>
      </w:del>
      <w:r w:rsidRPr="00A83E0D">
        <w:rPr>
          <w:rFonts w:eastAsia="Malgun Gothic Semilight"/>
          <w:bCs/>
          <w:lang w:eastAsia="ko-KR"/>
        </w:rPr>
        <w:t xml:space="preserve"> and </w:t>
      </w:r>
      <w:del w:id="176" w:author="Author" w:date="2022-05-27T08:50:00Z">
        <w:r w:rsidRPr="00A83E0D" w:rsidDel="00D21BA0">
          <w:rPr>
            <w:rFonts w:eastAsia="Malgun Gothic Semilight"/>
            <w:bCs/>
            <w:lang w:eastAsia="ko-KR"/>
          </w:rPr>
          <w:delText>4</w:delText>
        </w:r>
      </w:del>
      <w:ins w:id="177" w:author="Author" w:date="2022-05-27T08:50:00Z">
        <w:r w:rsidR="00D21BA0">
          <w:rPr>
            <w:rFonts w:eastAsia="Malgun Gothic Semilight"/>
            <w:bCs/>
            <w:lang w:eastAsia="ko-KR"/>
          </w:rPr>
          <w:t>5</w:t>
        </w:r>
      </w:ins>
      <w:r w:rsidRPr="00A83E0D">
        <w:rPr>
          <w:rFonts w:eastAsia="Malgun Gothic Semilight"/>
          <w:bCs/>
          <w:lang w:eastAsia="ko-KR"/>
        </w:rPr>
        <w:t xml:space="preserve">, the </w:t>
      </w:r>
      <w:r w:rsidRPr="00A83E0D">
        <w:rPr>
          <w:rFonts w:eastAsia="Malgun Gothic Semilight"/>
          <w:bCs/>
          <w:shd w:val="clear" w:color="auto" w:fill="FFFF00"/>
          <w:lang w:eastAsia="ko-KR"/>
        </w:rPr>
        <w:t>training and test data imbalance</w:t>
      </w:r>
      <w:r w:rsidRPr="00A83E0D">
        <w:rPr>
          <w:rFonts w:eastAsia="Malgun Gothic Semilight"/>
          <w:bCs/>
          <w:lang w:eastAsia="ko-KR"/>
        </w:rPr>
        <w:t xml:space="preserve"> is very severe. To solve this problem, </w:t>
      </w:r>
      <w:r w:rsidRPr="00A83E0D">
        <w:rPr>
          <w:rFonts w:eastAsia="Malgun Gothic Semilight"/>
          <w:bCs/>
          <w:shd w:val="clear" w:color="auto" w:fill="FFFF00"/>
          <w:lang w:eastAsia="ko-KR"/>
        </w:rPr>
        <w:t>class</w:t>
      </w:r>
      <w:r w:rsidRPr="00A83E0D">
        <w:rPr>
          <w:rFonts w:eastAsia="Malgun Gothic Semilight"/>
          <w:bCs/>
          <w:lang w:eastAsia="ko-KR"/>
        </w:rPr>
        <w:t>es with little data were weighted and used as training data.</w:t>
      </w:r>
    </w:p>
    <w:p w14:paraId="24E9F1EA" w14:textId="77777777" w:rsidR="00731A2E" w:rsidRPr="00A83E0D" w:rsidRDefault="00731A2E" w:rsidP="00731A2E">
      <w:pPr>
        <w:pStyle w:val="p1a"/>
        <w:ind w:firstLine="270"/>
        <w:jc w:val="center"/>
        <w:rPr>
          <w:rFonts w:ascii="Times New Roman" w:hAnsi="Times New Roman"/>
          <w:b/>
          <w:color w:val="0000FF"/>
          <w:sz w:val="18"/>
        </w:rPr>
      </w:pPr>
    </w:p>
    <w:p w14:paraId="3DF276CC" w14:textId="1B766074" w:rsidR="00731A2E" w:rsidRPr="00D21BA0" w:rsidRDefault="00731A2E">
      <w:pPr>
        <w:pStyle w:val="p1a"/>
        <w:jc w:val="center"/>
        <w:rPr>
          <w:rFonts w:ascii="Times New Roman" w:hAnsi="Times New Roman"/>
          <w:sz w:val="22"/>
          <w:szCs w:val="22"/>
          <w:shd w:val="clear" w:color="auto" w:fill="FFFF00"/>
          <w:rPrChange w:id="178" w:author="Author" w:date="2022-05-27T08:53:00Z">
            <w:rPr>
              <w:rFonts w:ascii="Times New Roman" w:hAnsi="Times New Roman"/>
              <w:shd w:val="clear" w:color="auto" w:fill="FFFF00"/>
            </w:rPr>
          </w:rPrChange>
        </w:rPr>
        <w:pPrChange w:id="179" w:author="Author" w:date="2022-05-27T08:51:00Z">
          <w:pPr>
            <w:pStyle w:val="p1a"/>
            <w:jc w:val="left"/>
          </w:pPr>
        </w:pPrChange>
      </w:pPr>
      <w:r w:rsidRPr="00D21BA0">
        <w:rPr>
          <w:rFonts w:ascii="Times New Roman" w:hAnsi="Times New Roman"/>
          <w:b/>
          <w:sz w:val="22"/>
          <w:szCs w:val="22"/>
          <w:shd w:val="clear" w:color="auto" w:fill="FFFF00"/>
          <w:rPrChange w:id="180" w:author="Author" w:date="2022-05-27T08:53:00Z">
            <w:rPr>
              <w:rFonts w:ascii="Times New Roman" w:hAnsi="Times New Roman"/>
              <w:b/>
              <w:color w:val="0000FF"/>
              <w:sz w:val="18"/>
              <w:shd w:val="clear" w:color="auto" w:fill="FFFF00"/>
            </w:rPr>
          </w:rPrChange>
        </w:rPr>
        <w:t>Table</w:t>
      </w:r>
      <w:del w:id="181" w:author="Author" w:date="2022-05-27T08:53:00Z">
        <w:r w:rsidRPr="00D21BA0" w:rsidDel="00D21BA0">
          <w:rPr>
            <w:rFonts w:ascii="Times New Roman" w:hAnsi="Times New Roman"/>
            <w:b/>
            <w:sz w:val="22"/>
            <w:szCs w:val="22"/>
            <w:shd w:val="clear" w:color="auto" w:fill="FFFF00"/>
            <w:rPrChange w:id="182" w:author="Author" w:date="2022-05-27T08:53:00Z">
              <w:rPr>
                <w:rFonts w:ascii="Times New Roman" w:hAnsi="Times New Roman"/>
                <w:b/>
                <w:color w:val="0000FF"/>
                <w:sz w:val="18"/>
                <w:shd w:val="clear" w:color="auto" w:fill="FFFF00"/>
              </w:rPr>
            </w:rPrChange>
          </w:rPr>
          <w:delText>.</w:delText>
        </w:r>
      </w:del>
      <w:r w:rsidRPr="00D21BA0">
        <w:rPr>
          <w:rFonts w:ascii="Times New Roman" w:hAnsi="Times New Roman"/>
          <w:b/>
          <w:sz w:val="22"/>
          <w:szCs w:val="22"/>
          <w:shd w:val="clear" w:color="auto" w:fill="FFFF00"/>
          <w:rPrChange w:id="183" w:author="Author" w:date="2022-05-27T08:53:00Z">
            <w:rPr>
              <w:rFonts w:ascii="Times New Roman" w:hAnsi="Times New Roman"/>
              <w:b/>
              <w:color w:val="0000FF"/>
              <w:sz w:val="18"/>
              <w:shd w:val="clear" w:color="auto" w:fill="FFFF00"/>
            </w:rPr>
          </w:rPrChange>
        </w:rPr>
        <w:t xml:space="preserve"> 2</w:t>
      </w:r>
      <w:ins w:id="184" w:author="Author" w:date="2022-05-27T08:53:00Z">
        <w:r w:rsidR="00D21BA0" w:rsidRPr="00D21BA0">
          <w:rPr>
            <w:rFonts w:ascii="Times New Roman" w:hAnsi="Times New Roman"/>
            <w:b/>
            <w:sz w:val="22"/>
            <w:szCs w:val="22"/>
            <w:shd w:val="clear" w:color="auto" w:fill="FFFF00"/>
            <w:rPrChange w:id="185" w:author="Author" w:date="2022-05-27T08:53:00Z">
              <w:rPr>
                <w:rFonts w:ascii="Times New Roman" w:hAnsi="Times New Roman"/>
                <w:b/>
                <w:color w:val="0000FF"/>
                <w:sz w:val="18"/>
                <w:shd w:val="clear" w:color="auto" w:fill="FFFF00"/>
              </w:rPr>
            </w:rPrChange>
          </w:rPr>
          <w:t>:</w:t>
        </w:r>
      </w:ins>
      <w:del w:id="186" w:author="Author" w:date="2022-05-27T08:53:00Z">
        <w:r w:rsidRPr="00D21BA0" w:rsidDel="00D21BA0">
          <w:rPr>
            <w:rFonts w:ascii="Times New Roman" w:hAnsi="Times New Roman"/>
            <w:b/>
            <w:sz w:val="22"/>
            <w:szCs w:val="22"/>
            <w:shd w:val="clear" w:color="auto" w:fill="FFFF00"/>
            <w:rPrChange w:id="187" w:author="Author" w:date="2022-05-27T08:53:00Z">
              <w:rPr>
                <w:rFonts w:ascii="Times New Roman" w:hAnsi="Times New Roman"/>
                <w:b/>
                <w:color w:val="0000FF"/>
                <w:sz w:val="18"/>
                <w:shd w:val="clear" w:color="auto" w:fill="FFFF00"/>
              </w:rPr>
            </w:rPrChange>
          </w:rPr>
          <w:delText>.</w:delText>
        </w:r>
      </w:del>
      <w:r w:rsidRPr="00D21BA0">
        <w:rPr>
          <w:rFonts w:ascii="Times New Roman" w:hAnsi="Times New Roman"/>
          <w:sz w:val="22"/>
          <w:szCs w:val="22"/>
          <w:shd w:val="clear" w:color="auto" w:fill="FFFF00"/>
          <w:rPrChange w:id="188" w:author="Author" w:date="2022-05-27T08:53:00Z">
            <w:rPr>
              <w:rFonts w:ascii="Times New Roman" w:hAnsi="Times New Roman"/>
              <w:sz w:val="18"/>
              <w:shd w:val="clear" w:color="auto" w:fill="FFFF00"/>
            </w:rPr>
          </w:rPrChange>
        </w:rPr>
        <w:t xml:space="preserve"> </w:t>
      </w:r>
      <w:del w:id="189" w:author="Author" w:date="2022-05-27T09:46:00Z">
        <w:r w:rsidRPr="00D21BA0" w:rsidDel="00990101">
          <w:rPr>
            <w:rFonts w:ascii="Times New Roman" w:hAnsi="Times New Roman"/>
            <w:sz w:val="22"/>
            <w:szCs w:val="22"/>
            <w:shd w:val="clear" w:color="auto" w:fill="FFFF00"/>
            <w:rPrChange w:id="190" w:author="Author" w:date="2022-05-27T08:53:00Z">
              <w:rPr>
                <w:rFonts w:ascii="Times New Roman" w:hAnsi="Times New Roman"/>
                <w:sz w:val="18"/>
                <w:shd w:val="clear" w:color="auto" w:fill="FFFF00"/>
              </w:rPr>
            </w:rPrChange>
          </w:rPr>
          <w:delText xml:space="preserve"> </w:delText>
        </w:r>
      </w:del>
      <w:r w:rsidRPr="00D21BA0">
        <w:rPr>
          <w:rFonts w:ascii="Times New Roman" w:hAnsi="Times New Roman"/>
          <w:sz w:val="22"/>
          <w:szCs w:val="22"/>
          <w:shd w:val="clear" w:color="auto" w:fill="FFFF00"/>
          <w:rPrChange w:id="191" w:author="Author" w:date="2022-05-27T08:53:00Z">
            <w:rPr>
              <w:rFonts w:ascii="Times New Roman" w:hAnsi="Times New Roman"/>
              <w:sz w:val="18"/>
              <w:shd w:val="clear" w:color="auto" w:fill="FFFF00"/>
            </w:rPr>
          </w:rPrChange>
        </w:rPr>
        <w:t xml:space="preserve">Used dataset </w:t>
      </w:r>
      <w:ins w:id="192" w:author="Author" w:date="2022-05-27T08:54:00Z">
        <w:r w:rsidR="00D21BA0">
          <w:rPr>
            <w:rFonts w:ascii="Times New Roman" w:hAnsi="Times New Roman"/>
            <w:sz w:val="22"/>
            <w:szCs w:val="22"/>
            <w:shd w:val="clear" w:color="auto" w:fill="FFFF00"/>
          </w:rPr>
          <w:t>c</w:t>
        </w:r>
      </w:ins>
      <w:del w:id="193" w:author="Author" w:date="2022-05-27T08:54:00Z">
        <w:r w:rsidRPr="00D21BA0" w:rsidDel="00D21BA0">
          <w:rPr>
            <w:rFonts w:ascii="Times New Roman" w:hAnsi="Times New Roman"/>
            <w:sz w:val="22"/>
            <w:szCs w:val="22"/>
            <w:shd w:val="clear" w:color="auto" w:fill="FFFF00"/>
            <w:rPrChange w:id="194" w:author="Author" w:date="2022-05-27T08:53:00Z">
              <w:rPr>
                <w:rFonts w:ascii="Times New Roman" w:hAnsi="Times New Roman"/>
                <w:sz w:val="18"/>
                <w:shd w:val="clear" w:color="auto" w:fill="FFFF00"/>
              </w:rPr>
            </w:rPrChange>
          </w:rPr>
          <w:delText>C</w:delText>
        </w:r>
      </w:del>
      <w:r w:rsidRPr="00D21BA0">
        <w:rPr>
          <w:rFonts w:ascii="Times New Roman" w:hAnsi="Times New Roman"/>
          <w:sz w:val="22"/>
          <w:szCs w:val="22"/>
          <w:shd w:val="clear" w:color="auto" w:fill="FFFF00"/>
          <w:rPrChange w:id="195" w:author="Author" w:date="2022-05-27T08:53:00Z">
            <w:rPr>
              <w:rFonts w:ascii="Times New Roman" w:hAnsi="Times New Roman"/>
              <w:sz w:val="18"/>
              <w:shd w:val="clear" w:color="auto" w:fill="FFFF00"/>
            </w:rPr>
          </w:rPrChange>
        </w:rPr>
        <w:t>onfiguration</w:t>
      </w:r>
    </w:p>
    <w:tbl>
      <w:tblPr>
        <w:tblStyle w:val="af7"/>
        <w:tblW w:w="3888" w:type="dxa"/>
        <w:jc w:val="center"/>
        <w:tblLayout w:type="fixed"/>
        <w:tblLook w:val="04A0" w:firstRow="1" w:lastRow="0" w:firstColumn="1" w:lastColumn="0" w:noHBand="0" w:noVBand="1"/>
      </w:tblPr>
      <w:tblGrid>
        <w:gridCol w:w="820"/>
        <w:gridCol w:w="609"/>
        <w:gridCol w:w="615"/>
        <w:gridCol w:w="614"/>
        <w:gridCol w:w="615"/>
        <w:gridCol w:w="615"/>
      </w:tblGrid>
      <w:tr w:rsidR="00731A2E" w:rsidRPr="00A83E0D" w14:paraId="54748448" w14:textId="77777777" w:rsidTr="002A77A7">
        <w:trPr>
          <w:jc w:val="center"/>
        </w:trPr>
        <w:tc>
          <w:tcPr>
            <w:tcW w:w="819" w:type="dxa"/>
            <w:shd w:val="clear" w:color="auto" w:fill="BFBFBF" w:themeFill="background1" w:themeFillShade="BF"/>
            <w:vAlign w:val="center"/>
          </w:tcPr>
          <w:p w14:paraId="19C45351" w14:textId="77777777" w:rsidR="00731A2E" w:rsidRPr="00A83E0D" w:rsidRDefault="00731A2E" w:rsidP="00D3483D">
            <w:pPr>
              <w:pStyle w:val="af6"/>
              <w:spacing w:after="0" w:line="100" w:lineRule="atLeast"/>
              <w:jc w:val="center"/>
              <w:rPr>
                <w:rFonts w:eastAsia="ヒラギノ角ゴ Pro W3"/>
                <w:bCs/>
                <w:lang w:eastAsia="ko-KR"/>
              </w:rPr>
            </w:pPr>
          </w:p>
        </w:tc>
        <w:tc>
          <w:tcPr>
            <w:tcW w:w="609" w:type="dxa"/>
            <w:shd w:val="clear" w:color="auto" w:fill="BFBFBF" w:themeFill="background1" w:themeFillShade="BF"/>
            <w:vAlign w:val="center"/>
          </w:tcPr>
          <w:p w14:paraId="1BBD10C9"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Grade 0</w:t>
            </w:r>
          </w:p>
        </w:tc>
        <w:tc>
          <w:tcPr>
            <w:tcW w:w="615" w:type="dxa"/>
            <w:shd w:val="clear" w:color="auto" w:fill="BFBFBF" w:themeFill="background1" w:themeFillShade="BF"/>
            <w:vAlign w:val="center"/>
          </w:tcPr>
          <w:p w14:paraId="3F39B800"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Grade 1</w:t>
            </w:r>
          </w:p>
        </w:tc>
        <w:tc>
          <w:tcPr>
            <w:tcW w:w="614" w:type="dxa"/>
            <w:shd w:val="clear" w:color="auto" w:fill="BFBFBF" w:themeFill="background1" w:themeFillShade="BF"/>
            <w:vAlign w:val="center"/>
          </w:tcPr>
          <w:p w14:paraId="2454AEB2"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Grade 2</w:t>
            </w:r>
          </w:p>
        </w:tc>
        <w:tc>
          <w:tcPr>
            <w:tcW w:w="615" w:type="dxa"/>
            <w:shd w:val="clear" w:color="auto" w:fill="BFBFBF" w:themeFill="background1" w:themeFillShade="BF"/>
            <w:vAlign w:val="center"/>
          </w:tcPr>
          <w:p w14:paraId="5FBE9C35"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Grade 3</w:t>
            </w:r>
          </w:p>
        </w:tc>
        <w:tc>
          <w:tcPr>
            <w:tcW w:w="615" w:type="dxa"/>
            <w:shd w:val="clear" w:color="auto" w:fill="BFBFBF" w:themeFill="background1" w:themeFillShade="BF"/>
            <w:vAlign w:val="center"/>
          </w:tcPr>
          <w:p w14:paraId="2E7B8A47"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Grade 4</w:t>
            </w:r>
          </w:p>
        </w:tc>
      </w:tr>
      <w:tr w:rsidR="00731A2E" w:rsidRPr="00A83E0D" w14:paraId="5664AD65" w14:textId="77777777" w:rsidTr="002A77A7">
        <w:trPr>
          <w:jc w:val="center"/>
        </w:trPr>
        <w:tc>
          <w:tcPr>
            <w:tcW w:w="819" w:type="dxa"/>
            <w:shd w:val="clear" w:color="auto" w:fill="D9D9D9" w:themeFill="background1" w:themeFillShade="D9"/>
            <w:vAlign w:val="center"/>
          </w:tcPr>
          <w:p w14:paraId="1503AABB"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Kaggle 2018</w:t>
            </w:r>
          </w:p>
          <w:p w14:paraId="48B982FA" w14:textId="77777777" w:rsidR="00731A2E" w:rsidRPr="00A83E0D" w:rsidRDefault="00731A2E" w:rsidP="00D3483D">
            <w:pPr>
              <w:pStyle w:val="af6"/>
              <w:spacing w:after="0" w:line="100" w:lineRule="atLeast"/>
              <w:jc w:val="center"/>
              <w:rPr>
                <w:rFonts w:eastAsia="ヒラギノ角ゴ Pro W3"/>
                <w:bCs/>
                <w:sz w:val="16"/>
                <w:szCs w:val="16"/>
                <w:lang w:eastAsia="ko-KR"/>
              </w:rPr>
            </w:pPr>
            <w:commentRangeStart w:id="196"/>
            <w:r w:rsidRPr="00A83E0D">
              <w:rPr>
                <w:rFonts w:eastAsia="ヒラギノ角ゴ Pro W3"/>
                <w:bCs/>
                <w:sz w:val="16"/>
                <w:szCs w:val="16"/>
                <w:lang w:eastAsia="ko-KR"/>
              </w:rPr>
              <w:t>(Fig. 2.)</w:t>
            </w:r>
            <w:commentRangeEnd w:id="196"/>
            <w:r w:rsidR="00D21BA0">
              <w:rPr>
                <w:rStyle w:val="a6"/>
              </w:rPr>
              <w:commentReference w:id="196"/>
            </w:r>
          </w:p>
        </w:tc>
        <w:tc>
          <w:tcPr>
            <w:tcW w:w="609" w:type="dxa"/>
            <w:vAlign w:val="center"/>
          </w:tcPr>
          <w:p w14:paraId="0FE28FC2"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3857</w:t>
            </w:r>
          </w:p>
        </w:tc>
        <w:tc>
          <w:tcPr>
            <w:tcW w:w="615" w:type="dxa"/>
            <w:vAlign w:val="center"/>
          </w:tcPr>
          <w:p w14:paraId="01B1BE47"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1770</w:t>
            </w:r>
          </w:p>
        </w:tc>
        <w:tc>
          <w:tcPr>
            <w:tcW w:w="614" w:type="dxa"/>
            <w:vAlign w:val="center"/>
          </w:tcPr>
          <w:p w14:paraId="1ADD5122"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2578</w:t>
            </w:r>
          </w:p>
        </w:tc>
        <w:tc>
          <w:tcPr>
            <w:tcW w:w="615" w:type="dxa"/>
            <w:vAlign w:val="center"/>
          </w:tcPr>
          <w:p w14:paraId="377E46B1"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1286</w:t>
            </w:r>
          </w:p>
        </w:tc>
        <w:tc>
          <w:tcPr>
            <w:tcW w:w="615" w:type="dxa"/>
            <w:vAlign w:val="center"/>
          </w:tcPr>
          <w:p w14:paraId="026ACDC5"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295</w:t>
            </w:r>
          </w:p>
        </w:tc>
      </w:tr>
      <w:tr w:rsidR="00731A2E" w:rsidRPr="00A83E0D" w14:paraId="389A531C" w14:textId="77777777" w:rsidTr="002A77A7">
        <w:trPr>
          <w:jc w:val="center"/>
        </w:trPr>
        <w:tc>
          <w:tcPr>
            <w:tcW w:w="819" w:type="dxa"/>
            <w:shd w:val="clear" w:color="auto" w:fill="D9D9D9" w:themeFill="background1" w:themeFillShade="D9"/>
            <w:vAlign w:val="center"/>
          </w:tcPr>
          <w:p w14:paraId="6F5CE9B0" w14:textId="77777777" w:rsidR="00731A2E" w:rsidRPr="00A83E0D" w:rsidRDefault="00731A2E" w:rsidP="00D3483D">
            <w:pPr>
              <w:pStyle w:val="af6"/>
              <w:spacing w:after="0" w:line="100" w:lineRule="atLeast"/>
              <w:jc w:val="center"/>
              <w:rPr>
                <w:rFonts w:eastAsia="ヒラギノ角ゴ Pro W3"/>
                <w:bCs/>
                <w:sz w:val="16"/>
                <w:szCs w:val="16"/>
                <w:lang w:eastAsia="ko-KR"/>
              </w:rPr>
            </w:pPr>
            <w:commentRangeStart w:id="197"/>
            <w:r w:rsidRPr="00A83E0D">
              <w:rPr>
                <w:rFonts w:eastAsia="ヒラギノ角ゴ Pro W3"/>
                <w:bCs/>
                <w:sz w:val="16"/>
                <w:szCs w:val="16"/>
                <w:lang w:eastAsia="ko-KR"/>
              </w:rPr>
              <w:t>DPhi train</w:t>
            </w:r>
          </w:p>
          <w:p w14:paraId="5A7DE84B" w14:textId="0A5BE535"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 xml:space="preserve">(Fig. </w:t>
            </w:r>
            <w:ins w:id="198" w:author="Author" w:date="2022-05-27T08:51:00Z">
              <w:r w:rsidR="00D21BA0">
                <w:rPr>
                  <w:rFonts w:eastAsia="ヒラギノ角ゴ Pro W3"/>
                  <w:bCs/>
                  <w:sz w:val="16"/>
                  <w:szCs w:val="16"/>
                  <w:lang w:eastAsia="ko-KR"/>
                </w:rPr>
                <w:t>4</w:t>
              </w:r>
            </w:ins>
            <w:del w:id="199" w:author="Author" w:date="2022-05-27T08:51:00Z">
              <w:r w:rsidRPr="00A83E0D" w:rsidDel="00D21BA0">
                <w:rPr>
                  <w:rFonts w:eastAsia="ヒラギノ角ゴ Pro W3"/>
                  <w:bCs/>
                  <w:sz w:val="16"/>
                  <w:szCs w:val="16"/>
                  <w:lang w:eastAsia="ko-KR"/>
                </w:rPr>
                <w:delText>3</w:delText>
              </w:r>
            </w:del>
            <w:r w:rsidRPr="00A83E0D">
              <w:rPr>
                <w:rFonts w:eastAsia="ヒラギノ角ゴ Pro W3"/>
                <w:bCs/>
                <w:sz w:val="16"/>
                <w:szCs w:val="16"/>
                <w:lang w:eastAsia="ko-KR"/>
              </w:rPr>
              <w:t>.)</w:t>
            </w:r>
          </w:p>
        </w:tc>
        <w:tc>
          <w:tcPr>
            <w:tcW w:w="609" w:type="dxa"/>
            <w:vAlign w:val="center"/>
          </w:tcPr>
          <w:p w14:paraId="2B4559B1"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3085</w:t>
            </w:r>
            <w:commentRangeEnd w:id="197"/>
            <w:r w:rsidR="00D21BA0">
              <w:rPr>
                <w:rStyle w:val="a6"/>
              </w:rPr>
              <w:commentReference w:id="197"/>
            </w:r>
          </w:p>
        </w:tc>
        <w:tc>
          <w:tcPr>
            <w:tcW w:w="615" w:type="dxa"/>
            <w:vAlign w:val="center"/>
          </w:tcPr>
          <w:p w14:paraId="1E8EA9FA"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1416</w:t>
            </w:r>
          </w:p>
        </w:tc>
        <w:tc>
          <w:tcPr>
            <w:tcW w:w="614" w:type="dxa"/>
            <w:vAlign w:val="center"/>
          </w:tcPr>
          <w:p w14:paraId="621BAB05"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2062</w:t>
            </w:r>
          </w:p>
        </w:tc>
        <w:tc>
          <w:tcPr>
            <w:tcW w:w="615" w:type="dxa"/>
            <w:vAlign w:val="center"/>
          </w:tcPr>
          <w:p w14:paraId="5A7CB86E"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1029</w:t>
            </w:r>
          </w:p>
        </w:tc>
        <w:tc>
          <w:tcPr>
            <w:tcW w:w="615" w:type="dxa"/>
            <w:vAlign w:val="center"/>
          </w:tcPr>
          <w:p w14:paraId="7DBC3716"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236</w:t>
            </w:r>
          </w:p>
        </w:tc>
      </w:tr>
      <w:tr w:rsidR="00731A2E" w:rsidRPr="00A83E0D" w14:paraId="2B39D328" w14:textId="77777777" w:rsidTr="002A77A7">
        <w:trPr>
          <w:jc w:val="center"/>
        </w:trPr>
        <w:tc>
          <w:tcPr>
            <w:tcW w:w="819" w:type="dxa"/>
            <w:shd w:val="clear" w:color="auto" w:fill="D9D9D9" w:themeFill="background1" w:themeFillShade="D9"/>
            <w:vAlign w:val="center"/>
          </w:tcPr>
          <w:p w14:paraId="1373266D" w14:textId="77777777" w:rsidR="00731A2E" w:rsidRPr="00A83E0D" w:rsidRDefault="00731A2E" w:rsidP="00D3483D">
            <w:pPr>
              <w:pStyle w:val="af6"/>
              <w:spacing w:after="0" w:line="100" w:lineRule="atLeast"/>
              <w:jc w:val="center"/>
              <w:rPr>
                <w:rFonts w:eastAsia="ヒラギノ角ゴ Pro W3"/>
                <w:bCs/>
                <w:lang w:eastAsia="ko-KR"/>
              </w:rPr>
            </w:pPr>
          </w:p>
          <w:p w14:paraId="4395E17D"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DPhi test</w:t>
            </w:r>
          </w:p>
          <w:p w14:paraId="67F85399" w14:textId="77777777" w:rsidR="00731A2E" w:rsidRPr="00A83E0D" w:rsidRDefault="00731A2E" w:rsidP="00D3483D">
            <w:pPr>
              <w:pStyle w:val="af6"/>
              <w:spacing w:after="0" w:line="100" w:lineRule="atLeast"/>
              <w:jc w:val="center"/>
              <w:rPr>
                <w:rFonts w:eastAsia="ヒラギノ角ゴ Pro W3"/>
                <w:bCs/>
                <w:lang w:eastAsia="ko-KR"/>
              </w:rPr>
            </w:pPr>
          </w:p>
        </w:tc>
        <w:tc>
          <w:tcPr>
            <w:tcW w:w="3068" w:type="dxa"/>
            <w:gridSpan w:val="5"/>
            <w:vAlign w:val="center"/>
          </w:tcPr>
          <w:p w14:paraId="3CABF098" w14:textId="77777777" w:rsidR="00731A2E" w:rsidRPr="00A83E0D" w:rsidRDefault="00731A2E" w:rsidP="00D3483D">
            <w:pPr>
              <w:pStyle w:val="af6"/>
              <w:spacing w:after="0" w:line="100" w:lineRule="atLeast"/>
              <w:jc w:val="center"/>
              <w:rPr>
                <w:rFonts w:eastAsia="ヒラギノ角ゴ Pro W3"/>
                <w:bCs/>
                <w:sz w:val="16"/>
                <w:szCs w:val="16"/>
                <w:lang w:eastAsia="ko-KR"/>
              </w:rPr>
            </w:pPr>
            <w:r w:rsidRPr="00A83E0D">
              <w:rPr>
                <w:rFonts w:eastAsia="ヒラギノ角ゴ Pro W3"/>
                <w:bCs/>
                <w:sz w:val="16"/>
                <w:szCs w:val="16"/>
                <w:lang w:eastAsia="ko-KR"/>
              </w:rPr>
              <w:t>1958</w:t>
            </w:r>
          </w:p>
        </w:tc>
      </w:tr>
    </w:tbl>
    <w:p w14:paraId="64667A7F" w14:textId="77777777" w:rsidR="00731A2E" w:rsidRPr="00A83E0D" w:rsidRDefault="00731A2E">
      <w:pPr>
        <w:jc w:val="center"/>
        <w:rPr>
          <w:lang w:eastAsia="ko-KR"/>
        </w:rPr>
        <w:pPrChange w:id="200" w:author="Author" w:date="2022-05-27T08:51:00Z">
          <w:pPr/>
        </w:pPrChange>
      </w:pPr>
    </w:p>
    <w:p w14:paraId="4A765997" w14:textId="77777777" w:rsidR="00731A2E" w:rsidRPr="00A83E0D" w:rsidRDefault="00731A2E">
      <w:pPr>
        <w:jc w:val="center"/>
        <w:pPrChange w:id="201" w:author="Author" w:date="2022-05-27T08:51:00Z">
          <w:pPr/>
        </w:pPrChange>
      </w:pPr>
      <w:commentRangeStart w:id="202"/>
      <w:r w:rsidRPr="00A83E0D">
        <w:rPr>
          <w:noProof/>
        </w:rPr>
        <w:drawing>
          <wp:inline distT="0" distB="0" distL="0" distR="0" wp14:anchorId="6BB8DCFA" wp14:editId="2E024EB8">
            <wp:extent cx="2475230" cy="1629410"/>
            <wp:effectExtent l="0" t="0" r="0" b="0"/>
            <wp:docPr id="9" name="그림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Chart, bar chart&#10;&#10;Description automatically generated"/>
                    <pic:cNvPicPr>
                      <a:picLocks noChangeAspect="1" noChangeArrowheads="1"/>
                    </pic:cNvPicPr>
                  </pic:nvPicPr>
                  <pic:blipFill>
                    <a:blip r:embed="rId15"/>
                    <a:stretch>
                      <a:fillRect/>
                    </a:stretch>
                  </pic:blipFill>
                  <pic:spPr bwMode="auto">
                    <a:xfrm>
                      <a:off x="0" y="0"/>
                      <a:ext cx="2475230" cy="1629410"/>
                    </a:xfrm>
                    <a:prstGeom prst="rect">
                      <a:avLst/>
                    </a:prstGeom>
                  </pic:spPr>
                </pic:pic>
              </a:graphicData>
            </a:graphic>
          </wp:inline>
        </w:drawing>
      </w:r>
      <w:commentRangeEnd w:id="202"/>
      <w:r w:rsidR="00843E24">
        <w:rPr>
          <w:rStyle w:val="a6"/>
        </w:rPr>
        <w:commentReference w:id="202"/>
      </w:r>
    </w:p>
    <w:p w14:paraId="3957CE92" w14:textId="1D1D50E9" w:rsidR="00731A2E" w:rsidRPr="00D21BA0" w:rsidRDefault="00731A2E" w:rsidP="00D3483D">
      <w:pPr>
        <w:pStyle w:val="p1a"/>
        <w:ind w:firstLine="270"/>
        <w:jc w:val="center"/>
        <w:rPr>
          <w:rFonts w:ascii="Times New Roman" w:hAnsi="Times New Roman"/>
          <w:sz w:val="22"/>
          <w:szCs w:val="22"/>
          <w:shd w:val="clear" w:color="auto" w:fill="FFFF00"/>
          <w:rPrChange w:id="204" w:author="Author" w:date="2022-05-27T08:54:00Z">
            <w:rPr>
              <w:rFonts w:ascii="Times New Roman" w:hAnsi="Times New Roman"/>
              <w:shd w:val="clear" w:color="auto" w:fill="FFFF00"/>
            </w:rPr>
          </w:rPrChange>
        </w:rPr>
      </w:pPr>
      <w:r w:rsidRPr="00D21BA0">
        <w:rPr>
          <w:rFonts w:ascii="Times New Roman" w:hAnsi="Times New Roman"/>
          <w:b/>
          <w:sz w:val="22"/>
          <w:szCs w:val="22"/>
          <w:shd w:val="clear" w:color="auto" w:fill="FFFF00"/>
          <w:rPrChange w:id="205" w:author="Author" w:date="2022-05-27T08:54:00Z">
            <w:rPr>
              <w:rFonts w:ascii="Times New Roman" w:hAnsi="Times New Roman"/>
              <w:b/>
              <w:color w:val="0000FF"/>
              <w:sz w:val="18"/>
              <w:shd w:val="clear" w:color="auto" w:fill="FFFF00"/>
            </w:rPr>
          </w:rPrChange>
        </w:rPr>
        <w:t>Fig</w:t>
      </w:r>
      <w:del w:id="206" w:author="Author" w:date="2022-05-27T08:54:00Z">
        <w:r w:rsidRPr="00D21BA0" w:rsidDel="00D21BA0">
          <w:rPr>
            <w:rFonts w:ascii="Times New Roman" w:hAnsi="Times New Roman"/>
            <w:b/>
            <w:sz w:val="22"/>
            <w:szCs w:val="22"/>
            <w:shd w:val="clear" w:color="auto" w:fill="FFFF00"/>
            <w:rPrChange w:id="207" w:author="Author" w:date="2022-05-27T08:54:00Z">
              <w:rPr>
                <w:rFonts w:ascii="Times New Roman" w:hAnsi="Times New Roman"/>
                <w:b/>
                <w:color w:val="0000FF"/>
                <w:sz w:val="18"/>
                <w:shd w:val="clear" w:color="auto" w:fill="FFFF00"/>
              </w:rPr>
            </w:rPrChange>
          </w:rPr>
          <w:delText>.</w:delText>
        </w:r>
      </w:del>
      <w:ins w:id="208" w:author="Author" w:date="2022-05-27T08:54:00Z">
        <w:r w:rsidR="00D21BA0" w:rsidRPr="00D21BA0">
          <w:rPr>
            <w:rFonts w:ascii="Times New Roman" w:hAnsi="Times New Roman"/>
            <w:b/>
            <w:sz w:val="22"/>
            <w:szCs w:val="22"/>
            <w:shd w:val="clear" w:color="auto" w:fill="FFFF00"/>
            <w:rPrChange w:id="209" w:author="Author" w:date="2022-05-27T08:54:00Z">
              <w:rPr>
                <w:rFonts w:ascii="Times New Roman" w:hAnsi="Times New Roman"/>
                <w:b/>
                <w:color w:val="0000FF"/>
                <w:sz w:val="18"/>
                <w:shd w:val="clear" w:color="auto" w:fill="FFFF00"/>
              </w:rPr>
            </w:rPrChange>
          </w:rPr>
          <w:t>ure</w:t>
        </w:r>
      </w:ins>
      <w:r w:rsidRPr="00D21BA0">
        <w:rPr>
          <w:rFonts w:ascii="Times New Roman" w:hAnsi="Times New Roman"/>
          <w:b/>
          <w:sz w:val="22"/>
          <w:szCs w:val="22"/>
          <w:shd w:val="clear" w:color="auto" w:fill="FFFF00"/>
          <w:rPrChange w:id="210" w:author="Author" w:date="2022-05-27T08:54:00Z">
            <w:rPr>
              <w:rFonts w:ascii="Times New Roman" w:hAnsi="Times New Roman"/>
              <w:b/>
              <w:color w:val="0000FF"/>
              <w:sz w:val="18"/>
              <w:shd w:val="clear" w:color="auto" w:fill="FFFF00"/>
            </w:rPr>
          </w:rPrChange>
        </w:rPr>
        <w:t xml:space="preserve"> </w:t>
      </w:r>
      <w:ins w:id="211" w:author="Author" w:date="2022-05-27T08:50:00Z">
        <w:r w:rsidR="00D21BA0" w:rsidRPr="00D21BA0">
          <w:rPr>
            <w:rFonts w:ascii="Times New Roman" w:hAnsi="Times New Roman"/>
            <w:b/>
            <w:sz w:val="22"/>
            <w:szCs w:val="22"/>
            <w:shd w:val="clear" w:color="auto" w:fill="FFFF00"/>
            <w:rPrChange w:id="212" w:author="Author" w:date="2022-05-27T08:54:00Z">
              <w:rPr>
                <w:rFonts w:ascii="Times New Roman" w:hAnsi="Times New Roman"/>
                <w:b/>
                <w:color w:val="0000FF"/>
                <w:sz w:val="18"/>
                <w:shd w:val="clear" w:color="auto" w:fill="FFFF00"/>
              </w:rPr>
            </w:rPrChange>
          </w:rPr>
          <w:t>4</w:t>
        </w:r>
      </w:ins>
      <w:del w:id="213" w:author="Author" w:date="2022-05-27T08:50:00Z">
        <w:r w:rsidRPr="00D21BA0" w:rsidDel="00D21BA0">
          <w:rPr>
            <w:rFonts w:ascii="Times New Roman" w:hAnsi="Times New Roman"/>
            <w:b/>
            <w:sz w:val="22"/>
            <w:szCs w:val="22"/>
            <w:shd w:val="clear" w:color="auto" w:fill="FFFF00"/>
            <w:rPrChange w:id="214" w:author="Author" w:date="2022-05-27T08:54:00Z">
              <w:rPr>
                <w:rFonts w:ascii="Times New Roman" w:hAnsi="Times New Roman"/>
                <w:b/>
                <w:color w:val="0000FF"/>
                <w:sz w:val="18"/>
                <w:shd w:val="clear" w:color="auto" w:fill="FFFF00"/>
              </w:rPr>
            </w:rPrChange>
          </w:rPr>
          <w:delText>3</w:delText>
        </w:r>
      </w:del>
      <w:del w:id="215" w:author="Author" w:date="2022-05-27T08:54:00Z">
        <w:r w:rsidRPr="00D21BA0" w:rsidDel="00D21BA0">
          <w:rPr>
            <w:rFonts w:ascii="Times New Roman" w:hAnsi="Times New Roman"/>
            <w:b/>
            <w:sz w:val="22"/>
            <w:szCs w:val="22"/>
            <w:shd w:val="clear" w:color="auto" w:fill="FFFF00"/>
            <w:rPrChange w:id="216" w:author="Author" w:date="2022-05-27T08:54:00Z">
              <w:rPr>
                <w:rFonts w:ascii="Times New Roman" w:hAnsi="Times New Roman"/>
                <w:b/>
                <w:color w:val="0000FF"/>
                <w:sz w:val="18"/>
                <w:shd w:val="clear" w:color="auto" w:fill="FFFF00"/>
              </w:rPr>
            </w:rPrChange>
          </w:rPr>
          <w:delText>.</w:delText>
        </w:r>
      </w:del>
      <w:ins w:id="217" w:author="Author" w:date="2022-05-27T08:54:00Z">
        <w:r w:rsidR="00D21BA0" w:rsidRPr="00D21BA0">
          <w:rPr>
            <w:rFonts w:ascii="Times New Roman" w:hAnsi="Times New Roman"/>
            <w:b/>
            <w:sz w:val="22"/>
            <w:szCs w:val="22"/>
            <w:shd w:val="clear" w:color="auto" w:fill="FFFF00"/>
            <w:rPrChange w:id="218" w:author="Author" w:date="2022-05-27T08:54:00Z">
              <w:rPr>
                <w:rFonts w:ascii="Times New Roman" w:hAnsi="Times New Roman"/>
                <w:b/>
                <w:color w:val="0000FF"/>
                <w:sz w:val="18"/>
                <w:shd w:val="clear" w:color="auto" w:fill="FFFF00"/>
              </w:rPr>
            </w:rPrChange>
          </w:rPr>
          <w:t>:</w:t>
        </w:r>
      </w:ins>
      <w:r w:rsidRPr="00D21BA0">
        <w:rPr>
          <w:rFonts w:ascii="Times New Roman" w:hAnsi="Times New Roman"/>
          <w:sz w:val="22"/>
          <w:szCs w:val="22"/>
          <w:shd w:val="clear" w:color="auto" w:fill="FFFF00"/>
          <w:rPrChange w:id="219" w:author="Author" w:date="2022-05-27T08:54:00Z">
            <w:rPr>
              <w:rFonts w:ascii="Times New Roman" w:hAnsi="Times New Roman"/>
              <w:sz w:val="18"/>
              <w:shd w:val="clear" w:color="auto" w:fill="FFFF00"/>
            </w:rPr>
          </w:rPrChange>
        </w:rPr>
        <w:t xml:space="preserve"> Kaggle 2018 Dataset </w:t>
      </w:r>
      <w:ins w:id="220" w:author="Author" w:date="2022-05-27T08:54:00Z">
        <w:r w:rsidR="00D21BA0">
          <w:rPr>
            <w:rFonts w:ascii="Times New Roman" w:hAnsi="Times New Roman"/>
            <w:sz w:val="22"/>
            <w:szCs w:val="22"/>
            <w:shd w:val="clear" w:color="auto" w:fill="FFFF00"/>
          </w:rPr>
          <w:t>c</w:t>
        </w:r>
      </w:ins>
      <w:del w:id="221" w:author="Author" w:date="2022-05-27T08:54:00Z">
        <w:r w:rsidRPr="00D21BA0" w:rsidDel="00D21BA0">
          <w:rPr>
            <w:rFonts w:ascii="Times New Roman" w:hAnsi="Times New Roman"/>
            <w:sz w:val="22"/>
            <w:szCs w:val="22"/>
            <w:shd w:val="clear" w:color="auto" w:fill="FFFF00"/>
            <w:rPrChange w:id="222" w:author="Author" w:date="2022-05-27T08:54:00Z">
              <w:rPr>
                <w:rFonts w:ascii="Times New Roman" w:hAnsi="Times New Roman"/>
                <w:sz w:val="18"/>
                <w:shd w:val="clear" w:color="auto" w:fill="FFFF00"/>
              </w:rPr>
            </w:rPrChange>
          </w:rPr>
          <w:delText>C</w:delText>
        </w:r>
      </w:del>
      <w:r w:rsidRPr="00D21BA0">
        <w:rPr>
          <w:rFonts w:ascii="Times New Roman" w:hAnsi="Times New Roman"/>
          <w:sz w:val="22"/>
          <w:szCs w:val="22"/>
          <w:shd w:val="clear" w:color="auto" w:fill="FFFF00"/>
          <w:rPrChange w:id="223" w:author="Author" w:date="2022-05-27T08:54:00Z">
            <w:rPr>
              <w:rFonts w:ascii="Times New Roman" w:hAnsi="Times New Roman"/>
              <w:sz w:val="18"/>
              <w:shd w:val="clear" w:color="auto" w:fill="FFFF00"/>
            </w:rPr>
          </w:rPrChange>
        </w:rPr>
        <w:t>onfiguration</w:t>
      </w:r>
    </w:p>
    <w:p w14:paraId="789C9346" w14:textId="77777777" w:rsidR="00731A2E" w:rsidRPr="00A83E0D" w:rsidRDefault="00731A2E">
      <w:pPr>
        <w:jc w:val="center"/>
        <w:rPr>
          <w:lang w:eastAsia="ko-KR"/>
        </w:rPr>
        <w:pPrChange w:id="224" w:author="Author" w:date="2022-05-27T08:51:00Z">
          <w:pPr/>
        </w:pPrChange>
      </w:pPr>
    </w:p>
    <w:p w14:paraId="29CAD546" w14:textId="77777777" w:rsidR="00731A2E" w:rsidRPr="00A83E0D" w:rsidRDefault="00731A2E">
      <w:pPr>
        <w:jc w:val="center"/>
        <w:pPrChange w:id="225" w:author="Author" w:date="2022-05-27T08:51:00Z">
          <w:pPr/>
        </w:pPrChange>
      </w:pPr>
      <w:commentRangeStart w:id="226"/>
      <w:r w:rsidRPr="00A83E0D">
        <w:rPr>
          <w:noProof/>
        </w:rPr>
        <w:drawing>
          <wp:inline distT="0" distB="0" distL="0" distR="0" wp14:anchorId="2992B1E7" wp14:editId="7BBFA236">
            <wp:extent cx="2475230" cy="1623060"/>
            <wp:effectExtent l="0" t="0" r="0" b="0"/>
            <wp:docPr id="8" name="그림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0" descr="Chart, bar chart&#10;&#10;Description automatically generated"/>
                    <pic:cNvPicPr>
                      <a:picLocks noChangeAspect="1" noChangeArrowheads="1"/>
                    </pic:cNvPicPr>
                  </pic:nvPicPr>
                  <pic:blipFill>
                    <a:blip r:embed="rId16"/>
                    <a:stretch>
                      <a:fillRect/>
                    </a:stretch>
                  </pic:blipFill>
                  <pic:spPr bwMode="auto">
                    <a:xfrm>
                      <a:off x="0" y="0"/>
                      <a:ext cx="2475230" cy="1623060"/>
                    </a:xfrm>
                    <a:prstGeom prst="rect">
                      <a:avLst/>
                    </a:prstGeom>
                  </pic:spPr>
                </pic:pic>
              </a:graphicData>
            </a:graphic>
          </wp:inline>
        </w:drawing>
      </w:r>
      <w:commentRangeEnd w:id="226"/>
      <w:r w:rsidR="00843E24">
        <w:rPr>
          <w:rStyle w:val="a6"/>
        </w:rPr>
        <w:commentReference w:id="226"/>
      </w:r>
    </w:p>
    <w:p w14:paraId="6564A72F" w14:textId="275F044E" w:rsidR="00731A2E" w:rsidRPr="00D21BA0" w:rsidRDefault="00731A2E" w:rsidP="00D3483D">
      <w:pPr>
        <w:pStyle w:val="p1a"/>
        <w:ind w:firstLine="270"/>
        <w:jc w:val="center"/>
        <w:rPr>
          <w:rFonts w:ascii="Times New Roman" w:hAnsi="Times New Roman"/>
          <w:sz w:val="22"/>
          <w:szCs w:val="22"/>
          <w:shd w:val="clear" w:color="auto" w:fill="FFFF00"/>
          <w:rPrChange w:id="227" w:author="Author" w:date="2022-05-27T08:54:00Z">
            <w:rPr>
              <w:rFonts w:ascii="Times New Roman" w:hAnsi="Times New Roman"/>
              <w:shd w:val="clear" w:color="auto" w:fill="FFFF00"/>
            </w:rPr>
          </w:rPrChange>
        </w:rPr>
      </w:pPr>
      <w:r w:rsidRPr="00D21BA0">
        <w:rPr>
          <w:rFonts w:ascii="Times New Roman" w:hAnsi="Times New Roman"/>
          <w:b/>
          <w:sz w:val="22"/>
          <w:szCs w:val="22"/>
          <w:shd w:val="clear" w:color="auto" w:fill="FFFF00"/>
          <w:rPrChange w:id="228" w:author="Author" w:date="2022-05-27T08:54:00Z">
            <w:rPr>
              <w:rFonts w:ascii="Times New Roman" w:hAnsi="Times New Roman"/>
              <w:b/>
              <w:color w:val="0000FF"/>
              <w:sz w:val="18"/>
              <w:shd w:val="clear" w:color="auto" w:fill="FFFF00"/>
            </w:rPr>
          </w:rPrChange>
        </w:rPr>
        <w:t>Fig</w:t>
      </w:r>
      <w:ins w:id="229" w:author="Author" w:date="2022-05-27T08:54:00Z">
        <w:r w:rsidR="00D21BA0" w:rsidRPr="00D21BA0">
          <w:rPr>
            <w:rFonts w:ascii="Times New Roman" w:hAnsi="Times New Roman"/>
            <w:b/>
            <w:sz w:val="22"/>
            <w:szCs w:val="22"/>
            <w:shd w:val="clear" w:color="auto" w:fill="FFFF00"/>
            <w:rPrChange w:id="230" w:author="Author" w:date="2022-05-27T08:54:00Z">
              <w:rPr>
                <w:rFonts w:ascii="Times New Roman" w:hAnsi="Times New Roman"/>
                <w:b/>
                <w:color w:val="0000FF"/>
                <w:sz w:val="18"/>
                <w:shd w:val="clear" w:color="auto" w:fill="FFFF00"/>
              </w:rPr>
            </w:rPrChange>
          </w:rPr>
          <w:t>ure</w:t>
        </w:r>
      </w:ins>
      <w:del w:id="231" w:author="Author" w:date="2022-05-27T08:54:00Z">
        <w:r w:rsidRPr="00D21BA0" w:rsidDel="00D21BA0">
          <w:rPr>
            <w:rFonts w:ascii="Times New Roman" w:hAnsi="Times New Roman"/>
            <w:b/>
            <w:sz w:val="22"/>
            <w:szCs w:val="22"/>
            <w:shd w:val="clear" w:color="auto" w:fill="FFFF00"/>
            <w:rPrChange w:id="232" w:author="Author" w:date="2022-05-27T08:54:00Z">
              <w:rPr>
                <w:rFonts w:ascii="Times New Roman" w:hAnsi="Times New Roman"/>
                <w:b/>
                <w:color w:val="0000FF"/>
                <w:sz w:val="18"/>
                <w:shd w:val="clear" w:color="auto" w:fill="FFFF00"/>
              </w:rPr>
            </w:rPrChange>
          </w:rPr>
          <w:delText>.</w:delText>
        </w:r>
      </w:del>
      <w:r w:rsidRPr="00D21BA0">
        <w:rPr>
          <w:rFonts w:ascii="Times New Roman" w:hAnsi="Times New Roman"/>
          <w:b/>
          <w:sz w:val="22"/>
          <w:szCs w:val="22"/>
          <w:shd w:val="clear" w:color="auto" w:fill="FFFF00"/>
          <w:rPrChange w:id="233" w:author="Author" w:date="2022-05-27T08:54:00Z">
            <w:rPr>
              <w:rFonts w:ascii="Times New Roman" w:hAnsi="Times New Roman"/>
              <w:b/>
              <w:color w:val="0000FF"/>
              <w:sz w:val="18"/>
              <w:shd w:val="clear" w:color="auto" w:fill="FFFF00"/>
            </w:rPr>
          </w:rPrChange>
        </w:rPr>
        <w:t xml:space="preserve"> </w:t>
      </w:r>
      <w:ins w:id="234" w:author="Author" w:date="2022-05-27T08:50:00Z">
        <w:r w:rsidR="00D21BA0" w:rsidRPr="00D21BA0">
          <w:rPr>
            <w:rFonts w:ascii="Times New Roman" w:hAnsi="Times New Roman"/>
            <w:b/>
            <w:sz w:val="22"/>
            <w:szCs w:val="22"/>
            <w:shd w:val="clear" w:color="auto" w:fill="FFFF00"/>
            <w:rPrChange w:id="235" w:author="Author" w:date="2022-05-27T08:54:00Z">
              <w:rPr>
                <w:rFonts w:ascii="Times New Roman" w:hAnsi="Times New Roman"/>
                <w:b/>
                <w:color w:val="0000FF"/>
                <w:sz w:val="18"/>
                <w:shd w:val="clear" w:color="auto" w:fill="FFFF00"/>
              </w:rPr>
            </w:rPrChange>
          </w:rPr>
          <w:t>5</w:t>
        </w:r>
      </w:ins>
      <w:del w:id="236" w:author="Author" w:date="2022-05-27T08:50:00Z">
        <w:r w:rsidRPr="00D21BA0" w:rsidDel="00D21BA0">
          <w:rPr>
            <w:rFonts w:ascii="Times New Roman" w:hAnsi="Times New Roman"/>
            <w:b/>
            <w:sz w:val="22"/>
            <w:szCs w:val="22"/>
            <w:shd w:val="clear" w:color="auto" w:fill="FFFF00"/>
            <w:rPrChange w:id="237" w:author="Author" w:date="2022-05-27T08:54:00Z">
              <w:rPr>
                <w:rFonts w:ascii="Times New Roman" w:hAnsi="Times New Roman"/>
                <w:b/>
                <w:color w:val="0000FF"/>
                <w:sz w:val="18"/>
                <w:shd w:val="clear" w:color="auto" w:fill="FFFF00"/>
              </w:rPr>
            </w:rPrChange>
          </w:rPr>
          <w:delText>4</w:delText>
        </w:r>
      </w:del>
      <w:ins w:id="238" w:author="Author" w:date="2022-05-27T08:54:00Z">
        <w:r w:rsidR="00D21BA0" w:rsidRPr="00D21BA0">
          <w:rPr>
            <w:rFonts w:ascii="Times New Roman" w:hAnsi="Times New Roman"/>
            <w:b/>
            <w:sz w:val="22"/>
            <w:szCs w:val="22"/>
            <w:shd w:val="clear" w:color="auto" w:fill="FFFF00"/>
            <w:rPrChange w:id="239" w:author="Author" w:date="2022-05-27T08:54:00Z">
              <w:rPr>
                <w:rFonts w:ascii="Times New Roman" w:hAnsi="Times New Roman"/>
                <w:b/>
                <w:color w:val="0000FF"/>
                <w:sz w:val="18"/>
                <w:shd w:val="clear" w:color="auto" w:fill="FFFF00"/>
              </w:rPr>
            </w:rPrChange>
          </w:rPr>
          <w:t>:</w:t>
        </w:r>
      </w:ins>
      <w:del w:id="240" w:author="Author" w:date="2022-05-27T08:54:00Z">
        <w:r w:rsidRPr="00D21BA0" w:rsidDel="00D21BA0">
          <w:rPr>
            <w:rFonts w:ascii="Times New Roman" w:hAnsi="Times New Roman"/>
            <w:b/>
            <w:sz w:val="22"/>
            <w:szCs w:val="22"/>
            <w:shd w:val="clear" w:color="auto" w:fill="FFFF00"/>
            <w:rPrChange w:id="241" w:author="Author" w:date="2022-05-27T08:54:00Z">
              <w:rPr>
                <w:rFonts w:ascii="Times New Roman" w:hAnsi="Times New Roman"/>
                <w:b/>
                <w:color w:val="0000FF"/>
                <w:sz w:val="18"/>
                <w:shd w:val="clear" w:color="auto" w:fill="FFFF00"/>
              </w:rPr>
            </w:rPrChange>
          </w:rPr>
          <w:delText>.</w:delText>
        </w:r>
      </w:del>
      <w:del w:id="242" w:author="Author" w:date="2022-05-27T09:46:00Z">
        <w:r w:rsidRPr="00D21BA0" w:rsidDel="00990101">
          <w:rPr>
            <w:rFonts w:ascii="Times New Roman" w:hAnsi="Times New Roman"/>
            <w:sz w:val="22"/>
            <w:szCs w:val="22"/>
            <w:shd w:val="clear" w:color="auto" w:fill="FFFF00"/>
            <w:rPrChange w:id="243" w:author="Author" w:date="2022-05-27T08:54:00Z">
              <w:rPr>
                <w:rFonts w:ascii="Times New Roman" w:hAnsi="Times New Roman"/>
                <w:sz w:val="18"/>
                <w:shd w:val="clear" w:color="auto" w:fill="FFFF00"/>
              </w:rPr>
            </w:rPrChange>
          </w:rPr>
          <w:delText xml:space="preserve"> </w:delText>
        </w:r>
      </w:del>
      <w:r w:rsidRPr="00D21BA0">
        <w:rPr>
          <w:rFonts w:ascii="Times New Roman" w:hAnsi="Times New Roman"/>
          <w:sz w:val="22"/>
          <w:szCs w:val="22"/>
          <w:shd w:val="clear" w:color="auto" w:fill="FFFF00"/>
          <w:rPrChange w:id="244" w:author="Author" w:date="2022-05-27T08:54:00Z">
            <w:rPr>
              <w:rFonts w:ascii="Times New Roman" w:hAnsi="Times New Roman"/>
              <w:sz w:val="18"/>
              <w:shd w:val="clear" w:color="auto" w:fill="FFFF00"/>
            </w:rPr>
          </w:rPrChange>
        </w:rPr>
        <w:t xml:space="preserve"> DPhi Train Dataset </w:t>
      </w:r>
      <w:del w:id="245" w:author="Author" w:date="2022-05-27T08:54:00Z">
        <w:r w:rsidRPr="00D21BA0" w:rsidDel="00D21BA0">
          <w:rPr>
            <w:rFonts w:ascii="Times New Roman" w:hAnsi="Times New Roman"/>
            <w:sz w:val="22"/>
            <w:szCs w:val="22"/>
            <w:shd w:val="clear" w:color="auto" w:fill="FFFF00"/>
            <w:rPrChange w:id="246" w:author="Author" w:date="2022-05-27T08:54:00Z">
              <w:rPr>
                <w:rFonts w:ascii="Times New Roman" w:hAnsi="Times New Roman"/>
                <w:sz w:val="18"/>
                <w:shd w:val="clear" w:color="auto" w:fill="FFFF00"/>
              </w:rPr>
            </w:rPrChange>
          </w:rPr>
          <w:delText>C</w:delText>
        </w:r>
      </w:del>
      <w:ins w:id="247" w:author="Author" w:date="2022-05-27T08:54:00Z">
        <w:r w:rsidR="00D21BA0" w:rsidRPr="00D21BA0">
          <w:rPr>
            <w:rFonts w:ascii="Times New Roman" w:hAnsi="Times New Roman"/>
            <w:sz w:val="22"/>
            <w:szCs w:val="22"/>
            <w:shd w:val="clear" w:color="auto" w:fill="FFFF00"/>
            <w:rPrChange w:id="248" w:author="Author" w:date="2022-05-27T08:54:00Z">
              <w:rPr>
                <w:rFonts w:ascii="Times New Roman" w:hAnsi="Times New Roman"/>
                <w:sz w:val="18"/>
                <w:shd w:val="clear" w:color="auto" w:fill="FFFF00"/>
              </w:rPr>
            </w:rPrChange>
          </w:rPr>
          <w:t>c</w:t>
        </w:r>
      </w:ins>
      <w:r w:rsidRPr="00D21BA0">
        <w:rPr>
          <w:rFonts w:ascii="Times New Roman" w:hAnsi="Times New Roman"/>
          <w:sz w:val="22"/>
          <w:szCs w:val="22"/>
          <w:shd w:val="clear" w:color="auto" w:fill="FFFF00"/>
          <w:rPrChange w:id="249" w:author="Author" w:date="2022-05-27T08:54:00Z">
            <w:rPr>
              <w:rFonts w:ascii="Times New Roman" w:hAnsi="Times New Roman"/>
              <w:sz w:val="18"/>
              <w:shd w:val="clear" w:color="auto" w:fill="FFFF00"/>
            </w:rPr>
          </w:rPrChange>
        </w:rPr>
        <w:t>onfiguration</w:t>
      </w:r>
    </w:p>
    <w:p w14:paraId="616E9E39" w14:textId="77777777" w:rsidR="00731A2E" w:rsidRPr="00A83E0D" w:rsidRDefault="00731A2E">
      <w:pPr>
        <w:jc w:val="center"/>
        <w:rPr>
          <w:rFonts w:eastAsia="바탕"/>
          <w:lang w:eastAsia="ko-KR"/>
        </w:rPr>
        <w:pPrChange w:id="250" w:author="Author" w:date="2022-05-27T08:51:00Z">
          <w:pPr/>
        </w:pPrChange>
      </w:pPr>
    </w:p>
    <w:p w14:paraId="561956D9" w14:textId="77777777" w:rsidR="00731A2E" w:rsidRPr="00731A2E" w:rsidRDefault="00731A2E" w:rsidP="00731A2E">
      <w:pPr>
        <w:widowControl w:val="0"/>
        <w:tabs>
          <w:tab w:val="left" w:pos="187"/>
        </w:tabs>
        <w:snapToGrid w:val="0"/>
        <w:rPr>
          <w:b/>
          <w:i/>
          <w:szCs w:val="22"/>
        </w:rPr>
      </w:pPr>
      <w:r w:rsidRPr="00731A2E">
        <w:rPr>
          <w:b/>
          <w:i/>
          <w:szCs w:val="22"/>
        </w:rPr>
        <w:t>4.2 Experimental result</w:t>
      </w:r>
    </w:p>
    <w:p w14:paraId="1B2562CA" w14:textId="77777777" w:rsidR="00731A2E" w:rsidRPr="00731A2E" w:rsidRDefault="00731A2E" w:rsidP="00731A2E">
      <w:pPr>
        <w:widowControl w:val="0"/>
        <w:tabs>
          <w:tab w:val="left" w:pos="187"/>
        </w:tabs>
        <w:snapToGrid w:val="0"/>
        <w:ind w:firstLineChars="200" w:firstLine="440"/>
        <w:rPr>
          <w:szCs w:val="22"/>
        </w:rPr>
      </w:pPr>
      <w:r w:rsidRPr="00731A2E">
        <w:rPr>
          <w:bCs/>
          <w:szCs w:val="22"/>
        </w:rPr>
        <w:t xml:space="preserve">For the proposed Xception model performance evaluation, we participated in the DPhi's "Data Sprint #35: Osteoarthritis Knee X-ray" competition [15] and used the criteria provided in the competition for the prediction accuracy of the test dataset. Additionally, the knee arthritis dataset [6] provided by Kaggle's "Knee Osteoarthritis Dataset with KL Grading – 2018" was used as verification data, and the performance </w:t>
      </w:r>
      <w:r w:rsidRPr="00731A2E">
        <w:rPr>
          <w:bCs/>
          <w:szCs w:val="22"/>
        </w:rPr>
        <w:lastRenderedPageBreak/>
        <w:t>of the model was assessed based on the confusion matrix (Figs. 6 and 7).</w:t>
      </w:r>
    </w:p>
    <w:p w14:paraId="044BA97E" w14:textId="77777777" w:rsidR="00731A2E" w:rsidRPr="00731A2E" w:rsidRDefault="00731A2E" w:rsidP="00731A2E">
      <w:pPr>
        <w:widowControl w:val="0"/>
        <w:tabs>
          <w:tab w:val="left" w:pos="187"/>
        </w:tabs>
        <w:snapToGrid w:val="0"/>
        <w:ind w:firstLineChars="200" w:firstLine="440"/>
        <w:rPr>
          <w:szCs w:val="22"/>
        </w:rPr>
      </w:pPr>
      <w:r w:rsidRPr="00731A2E">
        <w:rPr>
          <w:bCs/>
          <w:szCs w:val="22"/>
        </w:rPr>
        <w:t>The accuracy of the trained model was calculated using DPhi's test dataset, and both experiments were conducted in the same environment. While our proposed model used the highest number of parameters, the Xception model delivered the best performance (72.2%) compared with the models used in other studies or the lightweight models. The modified model used approximately 2.5 times more parameters than the previous model, but demonstrated a significant improvement in accuracy of 79%, which was increased by 7%.</w:t>
      </w:r>
    </w:p>
    <w:p w14:paraId="19CAF1A9" w14:textId="77777777" w:rsidR="00731A2E" w:rsidRPr="00731A2E" w:rsidRDefault="00731A2E">
      <w:pPr>
        <w:widowControl w:val="0"/>
        <w:suppressAutoHyphens/>
        <w:spacing w:after="180"/>
        <w:jc w:val="center"/>
        <w:rPr>
          <w:sz w:val="20"/>
          <w:lang w:eastAsia="en-US"/>
        </w:rPr>
        <w:pPrChange w:id="251" w:author="Author" w:date="2022-05-27T08:52:00Z">
          <w:pPr>
            <w:widowControl w:val="0"/>
            <w:suppressAutoHyphens/>
            <w:spacing w:after="180"/>
          </w:pPr>
        </w:pPrChange>
      </w:pPr>
    </w:p>
    <w:p w14:paraId="19A5ABC6" w14:textId="77777777" w:rsidR="00731A2E" w:rsidRPr="00731A2E" w:rsidRDefault="00731A2E">
      <w:pPr>
        <w:widowControl w:val="0"/>
        <w:suppressAutoHyphens/>
        <w:spacing w:after="0"/>
        <w:jc w:val="center"/>
        <w:rPr>
          <w:sz w:val="20"/>
          <w:lang w:eastAsia="en-US"/>
        </w:rPr>
        <w:pPrChange w:id="252" w:author="Author" w:date="2022-05-27T08:52:00Z">
          <w:pPr>
            <w:widowControl w:val="0"/>
            <w:suppressAutoHyphens/>
            <w:spacing w:after="0"/>
            <w:jc w:val="left"/>
          </w:pPr>
        </w:pPrChange>
      </w:pPr>
      <w:r w:rsidRPr="00731A2E">
        <w:rPr>
          <w:noProof/>
          <w:sz w:val="20"/>
          <w:lang w:eastAsia="en-US"/>
        </w:rPr>
        <w:drawing>
          <wp:inline distT="0" distB="0" distL="0" distR="0" wp14:anchorId="505E6D0D" wp14:editId="518A6410">
            <wp:extent cx="2475230" cy="2075815"/>
            <wp:effectExtent l="0" t="0" r="0" b="0"/>
            <wp:docPr id="13"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 descr="텍스트, 모니터, 전자기기, 디스플레이이(가) 표시된 사진&#10;&#10;자동 생성된 설명"/>
                    <pic:cNvPicPr>
                      <a:picLocks noChangeAspect="1" noChangeArrowheads="1"/>
                    </pic:cNvPicPr>
                  </pic:nvPicPr>
                  <pic:blipFill>
                    <a:blip r:embed="rId17"/>
                    <a:stretch>
                      <a:fillRect/>
                    </a:stretch>
                  </pic:blipFill>
                  <pic:spPr bwMode="auto">
                    <a:xfrm>
                      <a:off x="0" y="0"/>
                      <a:ext cx="2475230" cy="2075815"/>
                    </a:xfrm>
                    <a:prstGeom prst="rect">
                      <a:avLst/>
                    </a:prstGeom>
                  </pic:spPr>
                </pic:pic>
              </a:graphicData>
            </a:graphic>
          </wp:inline>
        </w:drawing>
      </w:r>
    </w:p>
    <w:p w14:paraId="03BB9A6F" w14:textId="310D42B9" w:rsidR="00731A2E" w:rsidRPr="00D21BA0" w:rsidRDefault="00731A2E" w:rsidP="00D3483D">
      <w:pPr>
        <w:suppressAutoHyphens/>
        <w:spacing w:after="0"/>
        <w:ind w:firstLine="270"/>
        <w:jc w:val="center"/>
        <w:rPr>
          <w:rFonts w:eastAsia="바탕"/>
          <w:szCs w:val="22"/>
          <w:shd w:val="clear" w:color="auto" w:fill="FFFF00"/>
          <w:lang w:eastAsia="ko-KR"/>
          <w:rPrChange w:id="253" w:author="Author" w:date="2022-05-27T08:54:00Z">
            <w:rPr>
              <w:rFonts w:eastAsia="바탕"/>
              <w:sz w:val="20"/>
              <w:shd w:val="clear" w:color="auto" w:fill="FFFF00"/>
              <w:lang w:eastAsia="ko-KR"/>
            </w:rPr>
          </w:rPrChange>
        </w:rPr>
      </w:pPr>
      <w:r w:rsidRPr="00D21BA0">
        <w:rPr>
          <w:rFonts w:eastAsia="바탕"/>
          <w:b/>
          <w:szCs w:val="22"/>
          <w:shd w:val="clear" w:color="auto" w:fill="FFFF00"/>
          <w:lang w:eastAsia="ko-KR"/>
          <w:rPrChange w:id="254" w:author="Author" w:date="2022-05-27T08:54:00Z">
            <w:rPr>
              <w:rFonts w:eastAsia="바탕"/>
              <w:b/>
              <w:color w:val="0000FF"/>
              <w:sz w:val="18"/>
              <w:shd w:val="clear" w:color="auto" w:fill="FFFF00"/>
              <w:lang w:eastAsia="ko-KR"/>
            </w:rPr>
          </w:rPrChange>
        </w:rPr>
        <w:t>Fig</w:t>
      </w:r>
      <w:del w:id="255" w:author="Author" w:date="2022-05-27T08:54:00Z">
        <w:r w:rsidRPr="00D21BA0" w:rsidDel="00D21BA0">
          <w:rPr>
            <w:rFonts w:eastAsia="바탕"/>
            <w:b/>
            <w:szCs w:val="22"/>
            <w:shd w:val="clear" w:color="auto" w:fill="FFFF00"/>
            <w:lang w:eastAsia="ko-KR"/>
            <w:rPrChange w:id="256" w:author="Author" w:date="2022-05-27T08:54:00Z">
              <w:rPr>
                <w:rFonts w:eastAsia="바탕"/>
                <w:b/>
                <w:color w:val="0000FF"/>
                <w:sz w:val="18"/>
                <w:shd w:val="clear" w:color="auto" w:fill="FFFF00"/>
                <w:lang w:eastAsia="ko-KR"/>
              </w:rPr>
            </w:rPrChange>
          </w:rPr>
          <w:delText>.</w:delText>
        </w:r>
      </w:del>
      <w:ins w:id="257" w:author="Author" w:date="2022-05-27T08:54:00Z">
        <w:r w:rsidR="00D21BA0" w:rsidRPr="00D21BA0">
          <w:rPr>
            <w:rFonts w:eastAsia="바탕"/>
            <w:b/>
            <w:szCs w:val="22"/>
            <w:shd w:val="clear" w:color="auto" w:fill="FFFF00"/>
            <w:lang w:eastAsia="ko-KR"/>
            <w:rPrChange w:id="258" w:author="Author" w:date="2022-05-27T08:54:00Z">
              <w:rPr>
                <w:rFonts w:eastAsia="바탕"/>
                <w:b/>
                <w:color w:val="0000FF"/>
                <w:sz w:val="18"/>
                <w:shd w:val="clear" w:color="auto" w:fill="FFFF00"/>
                <w:lang w:eastAsia="ko-KR"/>
              </w:rPr>
            </w:rPrChange>
          </w:rPr>
          <w:t>ure</w:t>
        </w:r>
      </w:ins>
      <w:r w:rsidRPr="00D21BA0">
        <w:rPr>
          <w:rFonts w:eastAsia="바탕"/>
          <w:b/>
          <w:szCs w:val="22"/>
          <w:shd w:val="clear" w:color="auto" w:fill="FFFF00"/>
          <w:lang w:eastAsia="ko-KR"/>
          <w:rPrChange w:id="259" w:author="Author" w:date="2022-05-27T08:54:00Z">
            <w:rPr>
              <w:rFonts w:eastAsia="바탕"/>
              <w:b/>
              <w:color w:val="0000FF"/>
              <w:sz w:val="18"/>
              <w:shd w:val="clear" w:color="auto" w:fill="FFFF00"/>
              <w:lang w:eastAsia="ko-KR"/>
            </w:rPr>
          </w:rPrChange>
        </w:rPr>
        <w:t xml:space="preserve"> 6</w:t>
      </w:r>
      <w:del w:id="260" w:author="Author" w:date="2022-05-27T08:54:00Z">
        <w:r w:rsidRPr="00D21BA0" w:rsidDel="00D21BA0">
          <w:rPr>
            <w:rFonts w:eastAsia="바탕"/>
            <w:b/>
            <w:szCs w:val="22"/>
            <w:shd w:val="clear" w:color="auto" w:fill="FFFF00"/>
            <w:lang w:eastAsia="ko-KR"/>
            <w:rPrChange w:id="261" w:author="Author" w:date="2022-05-27T08:54:00Z">
              <w:rPr>
                <w:rFonts w:eastAsia="바탕"/>
                <w:b/>
                <w:color w:val="0000FF"/>
                <w:sz w:val="18"/>
                <w:shd w:val="clear" w:color="auto" w:fill="FFFF00"/>
                <w:lang w:eastAsia="ko-KR"/>
              </w:rPr>
            </w:rPrChange>
          </w:rPr>
          <w:delText>.</w:delText>
        </w:r>
      </w:del>
      <w:ins w:id="262" w:author="Author" w:date="2022-05-27T08:54:00Z">
        <w:r w:rsidR="00D21BA0" w:rsidRPr="00D21BA0">
          <w:rPr>
            <w:rFonts w:eastAsia="바탕"/>
            <w:b/>
            <w:szCs w:val="22"/>
            <w:shd w:val="clear" w:color="auto" w:fill="FFFF00"/>
            <w:lang w:eastAsia="ko-KR"/>
            <w:rPrChange w:id="263" w:author="Author" w:date="2022-05-27T08:54:00Z">
              <w:rPr>
                <w:rFonts w:eastAsia="바탕"/>
                <w:b/>
                <w:color w:val="0000FF"/>
                <w:sz w:val="18"/>
                <w:shd w:val="clear" w:color="auto" w:fill="FFFF00"/>
                <w:lang w:eastAsia="ko-KR"/>
              </w:rPr>
            </w:rPrChange>
          </w:rPr>
          <w:t>:</w:t>
        </w:r>
      </w:ins>
      <w:del w:id="264" w:author="Author" w:date="2022-05-27T09:45:00Z">
        <w:r w:rsidRPr="00D21BA0" w:rsidDel="00990101">
          <w:rPr>
            <w:rFonts w:eastAsia="바탕"/>
            <w:szCs w:val="22"/>
            <w:shd w:val="clear" w:color="auto" w:fill="FFFF00"/>
            <w:lang w:eastAsia="ko-KR"/>
            <w:rPrChange w:id="265" w:author="Author" w:date="2022-05-27T08:54:00Z">
              <w:rPr>
                <w:rFonts w:eastAsia="바탕"/>
                <w:sz w:val="18"/>
                <w:shd w:val="clear" w:color="auto" w:fill="FFFF00"/>
                <w:lang w:eastAsia="ko-KR"/>
              </w:rPr>
            </w:rPrChange>
          </w:rPr>
          <w:delText xml:space="preserve"> </w:delText>
        </w:r>
      </w:del>
      <w:r w:rsidRPr="00D21BA0">
        <w:rPr>
          <w:rFonts w:eastAsia="바탕"/>
          <w:szCs w:val="22"/>
          <w:shd w:val="clear" w:color="auto" w:fill="FFFF00"/>
          <w:lang w:eastAsia="ko-KR"/>
          <w:rPrChange w:id="266" w:author="Author" w:date="2022-05-27T08:54:00Z">
            <w:rPr>
              <w:rFonts w:eastAsia="바탕"/>
              <w:sz w:val="18"/>
              <w:shd w:val="clear" w:color="auto" w:fill="FFFF00"/>
              <w:lang w:eastAsia="ko-KR"/>
            </w:rPr>
          </w:rPrChange>
        </w:rPr>
        <w:t xml:space="preserve"> Xception </w:t>
      </w:r>
      <w:del w:id="267" w:author="Author" w:date="2022-05-27T08:54:00Z">
        <w:r w:rsidRPr="00D21BA0" w:rsidDel="00D21BA0">
          <w:rPr>
            <w:rFonts w:eastAsia="바탕"/>
            <w:szCs w:val="22"/>
            <w:shd w:val="clear" w:color="auto" w:fill="FFFF00"/>
            <w:lang w:eastAsia="ko-KR"/>
            <w:rPrChange w:id="268" w:author="Author" w:date="2022-05-27T08:54:00Z">
              <w:rPr>
                <w:rFonts w:eastAsia="바탕"/>
                <w:sz w:val="18"/>
                <w:shd w:val="clear" w:color="auto" w:fill="FFFF00"/>
                <w:lang w:eastAsia="ko-KR"/>
              </w:rPr>
            </w:rPrChange>
          </w:rPr>
          <w:delText>V</w:delText>
        </w:r>
      </w:del>
      <w:ins w:id="269" w:author="Author" w:date="2022-05-27T08:54:00Z">
        <w:r w:rsidR="00D21BA0" w:rsidRPr="00D21BA0">
          <w:rPr>
            <w:rFonts w:eastAsia="바탕"/>
            <w:szCs w:val="22"/>
            <w:shd w:val="clear" w:color="auto" w:fill="FFFF00"/>
            <w:lang w:eastAsia="ko-KR"/>
            <w:rPrChange w:id="270" w:author="Author" w:date="2022-05-27T08:54:00Z">
              <w:rPr>
                <w:rFonts w:eastAsia="바탕"/>
                <w:sz w:val="18"/>
                <w:shd w:val="clear" w:color="auto" w:fill="FFFF00"/>
                <w:lang w:eastAsia="ko-KR"/>
              </w:rPr>
            </w:rPrChange>
          </w:rPr>
          <w:t>v</w:t>
        </w:r>
      </w:ins>
      <w:r w:rsidRPr="00D21BA0">
        <w:rPr>
          <w:rFonts w:eastAsia="바탕"/>
          <w:szCs w:val="22"/>
          <w:shd w:val="clear" w:color="auto" w:fill="FFFF00"/>
          <w:lang w:eastAsia="ko-KR"/>
          <w:rPrChange w:id="271" w:author="Author" w:date="2022-05-27T08:54:00Z">
            <w:rPr>
              <w:rFonts w:eastAsia="바탕"/>
              <w:sz w:val="18"/>
              <w:shd w:val="clear" w:color="auto" w:fill="FFFF00"/>
              <w:lang w:eastAsia="ko-KR"/>
            </w:rPr>
          </w:rPrChange>
        </w:rPr>
        <w:t>alidation data result, at Kaggle 2018 dataset</w:t>
      </w:r>
    </w:p>
    <w:p w14:paraId="4F203D16" w14:textId="77777777" w:rsidR="00731A2E" w:rsidRPr="00731A2E" w:rsidRDefault="00731A2E">
      <w:pPr>
        <w:widowControl w:val="0"/>
        <w:suppressAutoHyphens/>
        <w:spacing w:after="0"/>
        <w:jc w:val="center"/>
        <w:rPr>
          <w:sz w:val="20"/>
          <w:lang w:eastAsia="en-US"/>
        </w:rPr>
        <w:pPrChange w:id="272" w:author="Author" w:date="2022-05-27T08:52:00Z">
          <w:pPr>
            <w:widowControl w:val="0"/>
            <w:suppressAutoHyphens/>
            <w:spacing w:after="0"/>
            <w:jc w:val="left"/>
          </w:pPr>
        </w:pPrChange>
      </w:pPr>
      <w:r w:rsidRPr="00731A2E">
        <w:rPr>
          <w:noProof/>
          <w:sz w:val="20"/>
          <w:lang w:eastAsia="en-US"/>
        </w:rPr>
        <w:drawing>
          <wp:inline distT="0" distB="0" distL="0" distR="0" wp14:anchorId="452D9992" wp14:editId="01695521">
            <wp:extent cx="2475230" cy="2078355"/>
            <wp:effectExtent l="0" t="0" r="0" b="0"/>
            <wp:docPr id="10"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1" descr="텍스트, 모니터, 실내, 디스플레이이(가) 표시된 사진&#10;&#10;자동 생성된 설명"/>
                    <pic:cNvPicPr>
                      <a:picLocks noChangeAspect="1" noChangeArrowheads="1"/>
                    </pic:cNvPicPr>
                  </pic:nvPicPr>
                  <pic:blipFill>
                    <a:blip r:embed="rId18"/>
                    <a:stretch>
                      <a:fillRect/>
                    </a:stretch>
                  </pic:blipFill>
                  <pic:spPr bwMode="auto">
                    <a:xfrm>
                      <a:off x="0" y="0"/>
                      <a:ext cx="2475230" cy="2078355"/>
                    </a:xfrm>
                    <a:prstGeom prst="rect">
                      <a:avLst/>
                    </a:prstGeom>
                  </pic:spPr>
                </pic:pic>
              </a:graphicData>
            </a:graphic>
          </wp:inline>
        </w:drawing>
      </w:r>
    </w:p>
    <w:p w14:paraId="22D447A4" w14:textId="64C5707F" w:rsidR="00731A2E" w:rsidRPr="00D21BA0" w:rsidRDefault="00731A2E" w:rsidP="00D3483D">
      <w:pPr>
        <w:suppressAutoHyphens/>
        <w:spacing w:after="0"/>
        <w:ind w:firstLine="270"/>
        <w:jc w:val="center"/>
        <w:rPr>
          <w:rFonts w:eastAsia="바탕"/>
          <w:szCs w:val="22"/>
          <w:shd w:val="clear" w:color="auto" w:fill="FFFF00"/>
          <w:lang w:eastAsia="ko-KR"/>
          <w:rPrChange w:id="273" w:author="Author" w:date="2022-05-27T08:55:00Z">
            <w:rPr>
              <w:rFonts w:eastAsia="바탕"/>
              <w:sz w:val="20"/>
              <w:shd w:val="clear" w:color="auto" w:fill="FFFF00"/>
              <w:lang w:eastAsia="ko-KR"/>
            </w:rPr>
          </w:rPrChange>
        </w:rPr>
      </w:pPr>
      <w:r w:rsidRPr="00D21BA0">
        <w:rPr>
          <w:rFonts w:eastAsia="바탕"/>
          <w:b/>
          <w:szCs w:val="22"/>
          <w:shd w:val="clear" w:color="auto" w:fill="FFFF00"/>
          <w:lang w:eastAsia="ko-KR"/>
          <w:rPrChange w:id="274" w:author="Author" w:date="2022-05-27T08:55:00Z">
            <w:rPr>
              <w:rFonts w:eastAsia="바탕"/>
              <w:b/>
              <w:color w:val="0000FF"/>
              <w:sz w:val="18"/>
              <w:shd w:val="clear" w:color="auto" w:fill="FFFF00"/>
              <w:lang w:eastAsia="ko-KR"/>
            </w:rPr>
          </w:rPrChange>
        </w:rPr>
        <w:t>Fig</w:t>
      </w:r>
      <w:ins w:id="275" w:author="Author" w:date="2022-05-27T08:55:00Z">
        <w:r w:rsidR="00D21BA0">
          <w:rPr>
            <w:rFonts w:eastAsia="바탕"/>
            <w:b/>
            <w:szCs w:val="22"/>
            <w:shd w:val="clear" w:color="auto" w:fill="FFFF00"/>
            <w:lang w:eastAsia="ko-KR"/>
          </w:rPr>
          <w:t>ure</w:t>
        </w:r>
      </w:ins>
      <w:del w:id="276" w:author="Author" w:date="2022-05-27T08:55:00Z">
        <w:r w:rsidRPr="00D21BA0" w:rsidDel="00D21BA0">
          <w:rPr>
            <w:rFonts w:eastAsia="바탕"/>
            <w:b/>
            <w:szCs w:val="22"/>
            <w:shd w:val="clear" w:color="auto" w:fill="FFFF00"/>
            <w:lang w:eastAsia="ko-KR"/>
            <w:rPrChange w:id="277" w:author="Author" w:date="2022-05-27T08:55:00Z">
              <w:rPr>
                <w:rFonts w:eastAsia="바탕"/>
                <w:b/>
                <w:color w:val="0000FF"/>
                <w:sz w:val="18"/>
                <w:shd w:val="clear" w:color="auto" w:fill="FFFF00"/>
                <w:lang w:eastAsia="ko-KR"/>
              </w:rPr>
            </w:rPrChange>
          </w:rPr>
          <w:delText>.</w:delText>
        </w:r>
      </w:del>
      <w:r w:rsidRPr="00D21BA0">
        <w:rPr>
          <w:rFonts w:eastAsia="바탕"/>
          <w:b/>
          <w:szCs w:val="22"/>
          <w:shd w:val="clear" w:color="auto" w:fill="FFFF00"/>
          <w:lang w:eastAsia="ko-KR"/>
          <w:rPrChange w:id="278" w:author="Author" w:date="2022-05-27T08:55:00Z">
            <w:rPr>
              <w:rFonts w:eastAsia="바탕"/>
              <w:b/>
              <w:color w:val="0000FF"/>
              <w:sz w:val="18"/>
              <w:shd w:val="clear" w:color="auto" w:fill="FFFF00"/>
              <w:lang w:eastAsia="ko-KR"/>
            </w:rPr>
          </w:rPrChange>
        </w:rPr>
        <w:t xml:space="preserve"> 7</w:t>
      </w:r>
      <w:ins w:id="279" w:author="Author" w:date="2022-05-27T08:55:00Z">
        <w:r w:rsidR="00D21BA0">
          <w:rPr>
            <w:rFonts w:eastAsia="바탕"/>
            <w:b/>
            <w:szCs w:val="22"/>
            <w:shd w:val="clear" w:color="auto" w:fill="FFFF00"/>
            <w:lang w:eastAsia="ko-KR"/>
          </w:rPr>
          <w:t>:</w:t>
        </w:r>
      </w:ins>
      <w:del w:id="280" w:author="Author" w:date="2022-05-27T08:55:00Z">
        <w:r w:rsidRPr="00D21BA0" w:rsidDel="00D21BA0">
          <w:rPr>
            <w:rFonts w:eastAsia="바탕"/>
            <w:b/>
            <w:szCs w:val="22"/>
            <w:shd w:val="clear" w:color="auto" w:fill="FFFF00"/>
            <w:lang w:eastAsia="ko-KR"/>
            <w:rPrChange w:id="281" w:author="Author" w:date="2022-05-27T08:55:00Z">
              <w:rPr>
                <w:rFonts w:eastAsia="바탕"/>
                <w:b/>
                <w:color w:val="0000FF"/>
                <w:sz w:val="18"/>
                <w:shd w:val="clear" w:color="auto" w:fill="FFFF00"/>
                <w:lang w:eastAsia="ko-KR"/>
              </w:rPr>
            </w:rPrChange>
          </w:rPr>
          <w:delText>.</w:delText>
        </w:r>
      </w:del>
      <w:r w:rsidRPr="00D21BA0">
        <w:rPr>
          <w:rFonts w:eastAsia="바탕"/>
          <w:szCs w:val="22"/>
          <w:shd w:val="clear" w:color="auto" w:fill="FFFF00"/>
          <w:lang w:eastAsia="ko-KR"/>
          <w:rPrChange w:id="282" w:author="Author" w:date="2022-05-27T08:55:00Z">
            <w:rPr>
              <w:rFonts w:eastAsia="바탕"/>
              <w:sz w:val="18"/>
              <w:shd w:val="clear" w:color="auto" w:fill="FFFF00"/>
              <w:lang w:eastAsia="ko-KR"/>
            </w:rPr>
          </w:rPrChange>
        </w:rPr>
        <w:t xml:space="preserve"> </w:t>
      </w:r>
      <w:del w:id="283" w:author="Author" w:date="2022-05-27T09:45:00Z">
        <w:r w:rsidRPr="00D21BA0" w:rsidDel="00990101">
          <w:rPr>
            <w:rFonts w:eastAsia="바탕"/>
            <w:szCs w:val="22"/>
            <w:shd w:val="clear" w:color="auto" w:fill="FFFF00"/>
            <w:lang w:eastAsia="ko-KR"/>
            <w:rPrChange w:id="284" w:author="Author" w:date="2022-05-27T08:55:00Z">
              <w:rPr>
                <w:rFonts w:eastAsia="바탕"/>
                <w:sz w:val="18"/>
                <w:shd w:val="clear" w:color="auto" w:fill="FFFF00"/>
                <w:lang w:eastAsia="ko-KR"/>
              </w:rPr>
            </w:rPrChange>
          </w:rPr>
          <w:delText xml:space="preserve"> </w:delText>
        </w:r>
      </w:del>
      <w:r w:rsidRPr="00D21BA0">
        <w:rPr>
          <w:rFonts w:eastAsia="바탕"/>
          <w:szCs w:val="22"/>
          <w:shd w:val="clear" w:color="auto" w:fill="FFFF00"/>
          <w:lang w:eastAsia="ko-KR"/>
          <w:rPrChange w:id="285" w:author="Author" w:date="2022-05-27T08:55:00Z">
            <w:rPr>
              <w:rFonts w:eastAsia="바탕"/>
              <w:sz w:val="18"/>
              <w:shd w:val="clear" w:color="auto" w:fill="FFFF00"/>
              <w:lang w:eastAsia="ko-KR"/>
            </w:rPr>
          </w:rPrChange>
        </w:rPr>
        <w:t xml:space="preserve">Improved Xception </w:t>
      </w:r>
      <w:ins w:id="286" w:author="Author" w:date="2022-05-27T08:55:00Z">
        <w:r w:rsidR="00D21BA0">
          <w:rPr>
            <w:rFonts w:eastAsia="바탕"/>
            <w:szCs w:val="22"/>
            <w:shd w:val="clear" w:color="auto" w:fill="FFFF00"/>
            <w:lang w:eastAsia="ko-KR"/>
          </w:rPr>
          <w:t>v</w:t>
        </w:r>
      </w:ins>
      <w:del w:id="287" w:author="Author" w:date="2022-05-27T08:55:00Z">
        <w:r w:rsidRPr="00D21BA0" w:rsidDel="00D21BA0">
          <w:rPr>
            <w:rFonts w:eastAsia="바탕"/>
            <w:szCs w:val="22"/>
            <w:shd w:val="clear" w:color="auto" w:fill="FFFF00"/>
            <w:lang w:eastAsia="ko-KR"/>
            <w:rPrChange w:id="288" w:author="Author" w:date="2022-05-27T08:55:00Z">
              <w:rPr>
                <w:rFonts w:eastAsia="바탕"/>
                <w:sz w:val="18"/>
                <w:shd w:val="clear" w:color="auto" w:fill="FFFF00"/>
                <w:lang w:eastAsia="ko-KR"/>
              </w:rPr>
            </w:rPrChange>
          </w:rPr>
          <w:delText>V</w:delText>
        </w:r>
      </w:del>
      <w:r w:rsidRPr="00D21BA0">
        <w:rPr>
          <w:rFonts w:eastAsia="바탕"/>
          <w:szCs w:val="22"/>
          <w:shd w:val="clear" w:color="auto" w:fill="FFFF00"/>
          <w:lang w:eastAsia="ko-KR"/>
          <w:rPrChange w:id="289" w:author="Author" w:date="2022-05-27T08:55:00Z">
            <w:rPr>
              <w:rFonts w:eastAsia="바탕"/>
              <w:sz w:val="18"/>
              <w:shd w:val="clear" w:color="auto" w:fill="FFFF00"/>
              <w:lang w:eastAsia="ko-KR"/>
            </w:rPr>
          </w:rPrChange>
        </w:rPr>
        <w:t>alidation data result, at Kaggle 2018 dataset</w:t>
      </w:r>
    </w:p>
    <w:p w14:paraId="44CD1F77" w14:textId="77777777" w:rsidR="00731A2E" w:rsidRPr="00731A2E" w:rsidRDefault="00731A2E">
      <w:pPr>
        <w:widowControl w:val="0"/>
        <w:suppressAutoHyphens/>
        <w:spacing w:after="0"/>
        <w:jc w:val="center"/>
        <w:rPr>
          <w:sz w:val="20"/>
          <w:lang w:eastAsia="ko-KR"/>
        </w:rPr>
        <w:pPrChange w:id="290" w:author="Author" w:date="2022-05-27T08:52:00Z">
          <w:pPr>
            <w:widowControl w:val="0"/>
            <w:suppressAutoHyphens/>
            <w:spacing w:after="0"/>
            <w:jc w:val="left"/>
          </w:pPr>
        </w:pPrChange>
      </w:pPr>
    </w:p>
    <w:p w14:paraId="0C3CFD9D" w14:textId="0579B3CF" w:rsidR="00731A2E" w:rsidRPr="00D21BA0" w:rsidRDefault="00731A2E">
      <w:pPr>
        <w:suppressAutoHyphens/>
        <w:spacing w:after="0"/>
        <w:jc w:val="center"/>
        <w:rPr>
          <w:rFonts w:eastAsia="바탕"/>
          <w:szCs w:val="22"/>
          <w:shd w:val="clear" w:color="auto" w:fill="FFFF00"/>
          <w:lang w:eastAsia="ko-KR"/>
          <w:rPrChange w:id="291" w:author="Author" w:date="2022-05-27T08:55:00Z">
            <w:rPr>
              <w:rFonts w:eastAsia="바탕"/>
              <w:sz w:val="20"/>
              <w:shd w:val="clear" w:color="auto" w:fill="FFFF00"/>
              <w:lang w:eastAsia="ko-KR"/>
            </w:rPr>
          </w:rPrChange>
        </w:rPr>
        <w:pPrChange w:id="292" w:author="Author" w:date="2022-05-27T08:52:00Z">
          <w:pPr>
            <w:suppressAutoHyphens/>
            <w:spacing w:after="0"/>
          </w:pPr>
        </w:pPrChange>
      </w:pPr>
      <w:r w:rsidRPr="00D21BA0">
        <w:rPr>
          <w:rFonts w:eastAsia="바탕"/>
          <w:b/>
          <w:szCs w:val="22"/>
          <w:shd w:val="clear" w:color="auto" w:fill="FFFF00"/>
          <w:lang w:eastAsia="ko-KR"/>
          <w:rPrChange w:id="293" w:author="Author" w:date="2022-05-27T08:55:00Z">
            <w:rPr>
              <w:rFonts w:eastAsia="바탕"/>
              <w:b/>
              <w:color w:val="0000FF"/>
              <w:sz w:val="18"/>
              <w:shd w:val="clear" w:color="auto" w:fill="FFFF00"/>
              <w:lang w:eastAsia="ko-KR"/>
            </w:rPr>
          </w:rPrChange>
        </w:rPr>
        <w:t>Table</w:t>
      </w:r>
      <w:del w:id="294" w:author="Author" w:date="2022-05-27T08:55:00Z">
        <w:r w:rsidRPr="00D21BA0" w:rsidDel="00D21BA0">
          <w:rPr>
            <w:rFonts w:eastAsia="바탕"/>
            <w:b/>
            <w:szCs w:val="22"/>
            <w:shd w:val="clear" w:color="auto" w:fill="FFFF00"/>
            <w:lang w:eastAsia="ko-KR"/>
            <w:rPrChange w:id="295" w:author="Author" w:date="2022-05-27T08:55:00Z">
              <w:rPr>
                <w:rFonts w:eastAsia="바탕"/>
                <w:b/>
                <w:color w:val="0000FF"/>
                <w:sz w:val="18"/>
                <w:shd w:val="clear" w:color="auto" w:fill="FFFF00"/>
                <w:lang w:eastAsia="ko-KR"/>
              </w:rPr>
            </w:rPrChange>
          </w:rPr>
          <w:delText>.</w:delText>
        </w:r>
      </w:del>
      <w:r w:rsidRPr="00D21BA0">
        <w:rPr>
          <w:rFonts w:eastAsia="바탕"/>
          <w:b/>
          <w:szCs w:val="22"/>
          <w:shd w:val="clear" w:color="auto" w:fill="FFFF00"/>
          <w:lang w:eastAsia="ko-KR"/>
          <w:rPrChange w:id="296" w:author="Author" w:date="2022-05-27T08:55:00Z">
            <w:rPr>
              <w:rFonts w:eastAsia="바탕"/>
              <w:b/>
              <w:color w:val="0000FF"/>
              <w:sz w:val="18"/>
              <w:shd w:val="clear" w:color="auto" w:fill="FFFF00"/>
              <w:lang w:eastAsia="ko-KR"/>
            </w:rPr>
          </w:rPrChange>
        </w:rPr>
        <w:t xml:space="preserve"> 3</w:t>
      </w:r>
      <w:ins w:id="297" w:author="Author" w:date="2022-05-27T08:55:00Z">
        <w:r w:rsidR="00D21BA0" w:rsidRPr="00D21BA0">
          <w:rPr>
            <w:rFonts w:eastAsia="바탕"/>
            <w:b/>
            <w:szCs w:val="22"/>
            <w:shd w:val="clear" w:color="auto" w:fill="FFFF00"/>
            <w:lang w:eastAsia="ko-KR"/>
            <w:rPrChange w:id="298" w:author="Author" w:date="2022-05-27T08:55:00Z">
              <w:rPr>
                <w:rFonts w:eastAsia="바탕"/>
                <w:b/>
                <w:color w:val="0000FF"/>
                <w:szCs w:val="22"/>
                <w:shd w:val="clear" w:color="auto" w:fill="FFFF00"/>
                <w:lang w:eastAsia="ko-KR"/>
              </w:rPr>
            </w:rPrChange>
          </w:rPr>
          <w:t>:</w:t>
        </w:r>
      </w:ins>
      <w:del w:id="299" w:author="Author" w:date="2022-05-27T08:55:00Z">
        <w:r w:rsidRPr="00D21BA0" w:rsidDel="00D21BA0">
          <w:rPr>
            <w:rFonts w:eastAsia="바탕"/>
            <w:b/>
            <w:szCs w:val="22"/>
            <w:shd w:val="clear" w:color="auto" w:fill="FFFF00"/>
            <w:lang w:eastAsia="ko-KR"/>
            <w:rPrChange w:id="300" w:author="Author" w:date="2022-05-27T08:55:00Z">
              <w:rPr>
                <w:rFonts w:eastAsia="바탕"/>
                <w:b/>
                <w:color w:val="0000FF"/>
                <w:sz w:val="18"/>
                <w:shd w:val="clear" w:color="auto" w:fill="FFFF00"/>
                <w:lang w:eastAsia="ko-KR"/>
              </w:rPr>
            </w:rPrChange>
          </w:rPr>
          <w:delText>.</w:delText>
        </w:r>
      </w:del>
      <w:del w:id="301" w:author="Author" w:date="2022-05-27T09:45:00Z">
        <w:r w:rsidRPr="00D21BA0" w:rsidDel="00990101">
          <w:rPr>
            <w:rFonts w:eastAsia="바탕"/>
            <w:szCs w:val="22"/>
            <w:shd w:val="clear" w:color="auto" w:fill="FFFF00"/>
            <w:lang w:eastAsia="ko-KR"/>
            <w:rPrChange w:id="302" w:author="Author" w:date="2022-05-27T08:55:00Z">
              <w:rPr>
                <w:rFonts w:eastAsia="바탕"/>
                <w:sz w:val="18"/>
                <w:shd w:val="clear" w:color="auto" w:fill="FFFF00"/>
                <w:lang w:eastAsia="ko-KR"/>
              </w:rPr>
            </w:rPrChange>
          </w:rPr>
          <w:delText xml:space="preserve"> </w:delText>
        </w:r>
      </w:del>
      <w:r w:rsidRPr="00D21BA0">
        <w:rPr>
          <w:rFonts w:eastAsia="바탕"/>
          <w:szCs w:val="22"/>
          <w:shd w:val="clear" w:color="auto" w:fill="FFFF00"/>
          <w:lang w:eastAsia="ko-KR"/>
          <w:rPrChange w:id="303" w:author="Author" w:date="2022-05-27T08:55:00Z">
            <w:rPr>
              <w:rFonts w:eastAsia="바탕"/>
              <w:sz w:val="18"/>
              <w:shd w:val="clear" w:color="auto" w:fill="FFFF00"/>
              <w:lang w:eastAsia="ko-KR"/>
            </w:rPr>
          </w:rPrChange>
        </w:rPr>
        <w:t xml:space="preserve"> Accuracy result</w:t>
      </w:r>
    </w:p>
    <w:tbl>
      <w:tblPr>
        <w:tblStyle w:val="af7"/>
        <w:tblW w:w="3888" w:type="dxa"/>
        <w:jc w:val="center"/>
        <w:tblLayout w:type="fixed"/>
        <w:tblLook w:val="04A0" w:firstRow="1" w:lastRow="0" w:firstColumn="1" w:lastColumn="0" w:noHBand="0" w:noVBand="1"/>
        <w:tblPrChange w:id="304" w:author="Author" w:date="2022-05-27T08:52:00Z">
          <w:tblPr>
            <w:tblStyle w:val="af7"/>
            <w:tblW w:w="3888" w:type="dxa"/>
            <w:tblLayout w:type="fixed"/>
            <w:tblLook w:val="04A0" w:firstRow="1" w:lastRow="0" w:firstColumn="1" w:lastColumn="0" w:noHBand="0" w:noVBand="1"/>
          </w:tblPr>
        </w:tblPrChange>
      </w:tblPr>
      <w:tblGrid>
        <w:gridCol w:w="1688"/>
        <w:gridCol w:w="1025"/>
        <w:gridCol w:w="1175"/>
        <w:tblGridChange w:id="305">
          <w:tblGrid>
            <w:gridCol w:w="1688"/>
            <w:gridCol w:w="1025"/>
            <w:gridCol w:w="1175"/>
          </w:tblGrid>
        </w:tblGridChange>
      </w:tblGrid>
      <w:tr w:rsidR="00731A2E" w:rsidRPr="00731A2E" w14:paraId="1B7CBC39" w14:textId="77777777" w:rsidTr="00D21BA0">
        <w:trPr>
          <w:jc w:val="center"/>
        </w:trPr>
        <w:tc>
          <w:tcPr>
            <w:tcW w:w="1688" w:type="dxa"/>
            <w:shd w:val="clear" w:color="auto" w:fill="BFBFBF"/>
            <w:tcPrChange w:id="306" w:author="Author" w:date="2022-05-27T08:52:00Z">
              <w:tcPr>
                <w:tcW w:w="1688" w:type="dxa"/>
                <w:shd w:val="clear" w:color="auto" w:fill="BFBFBF"/>
              </w:tcPr>
            </w:tcPrChange>
          </w:tcPr>
          <w:p w14:paraId="1ADA1A4C"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Model</w:t>
            </w:r>
          </w:p>
        </w:tc>
        <w:tc>
          <w:tcPr>
            <w:tcW w:w="1025" w:type="dxa"/>
            <w:shd w:val="clear" w:color="auto" w:fill="BFBFBF"/>
            <w:tcPrChange w:id="307" w:author="Author" w:date="2022-05-27T08:52:00Z">
              <w:tcPr>
                <w:tcW w:w="1025" w:type="dxa"/>
                <w:shd w:val="clear" w:color="auto" w:fill="BFBFBF"/>
              </w:tcPr>
            </w:tcPrChange>
          </w:tcPr>
          <w:p w14:paraId="3C2F9A2B"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Parameter</w:t>
            </w:r>
          </w:p>
        </w:tc>
        <w:tc>
          <w:tcPr>
            <w:tcW w:w="1175" w:type="dxa"/>
            <w:shd w:val="clear" w:color="auto" w:fill="BFBFBF"/>
            <w:tcPrChange w:id="308" w:author="Author" w:date="2022-05-27T08:52:00Z">
              <w:tcPr>
                <w:tcW w:w="1175" w:type="dxa"/>
                <w:shd w:val="clear" w:color="auto" w:fill="BFBFBF"/>
              </w:tcPr>
            </w:tcPrChange>
          </w:tcPr>
          <w:p w14:paraId="093A452E"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Accuracy</w:t>
            </w:r>
          </w:p>
        </w:tc>
      </w:tr>
      <w:tr w:rsidR="00731A2E" w:rsidRPr="00731A2E" w14:paraId="0AC26E9D" w14:textId="77777777" w:rsidTr="00D21BA0">
        <w:trPr>
          <w:jc w:val="center"/>
        </w:trPr>
        <w:tc>
          <w:tcPr>
            <w:tcW w:w="1688" w:type="dxa"/>
            <w:shd w:val="clear" w:color="auto" w:fill="D9D9D9"/>
            <w:tcPrChange w:id="309" w:author="Author" w:date="2022-05-27T08:52:00Z">
              <w:tcPr>
                <w:tcW w:w="1688" w:type="dxa"/>
                <w:shd w:val="clear" w:color="auto" w:fill="D9D9D9"/>
              </w:tcPr>
            </w:tcPrChange>
          </w:tcPr>
          <w:p w14:paraId="1B4D8743" w14:textId="77777777" w:rsidR="00731A2E" w:rsidRPr="00731A2E" w:rsidRDefault="00731A2E">
            <w:pPr>
              <w:widowControl w:val="0"/>
              <w:spacing w:after="0"/>
              <w:jc w:val="center"/>
              <w:rPr>
                <w:rFonts w:eastAsia="바탕"/>
                <w:sz w:val="18"/>
                <w:szCs w:val="18"/>
                <w:lang w:eastAsia="ko-KR"/>
              </w:rPr>
              <w:pPrChange w:id="310" w:author="Author" w:date="2022-05-27T08:52:00Z">
                <w:pPr>
                  <w:widowControl w:val="0"/>
                  <w:spacing w:after="0"/>
                  <w:jc w:val="left"/>
                </w:pPr>
              </w:pPrChange>
            </w:pPr>
            <w:r w:rsidRPr="00731A2E">
              <w:rPr>
                <w:rFonts w:eastAsia="바탕"/>
                <w:sz w:val="18"/>
                <w:szCs w:val="18"/>
                <w:lang w:eastAsia="ko-KR"/>
              </w:rPr>
              <w:t>DenseNet121</w:t>
            </w:r>
          </w:p>
        </w:tc>
        <w:tc>
          <w:tcPr>
            <w:tcW w:w="1025" w:type="dxa"/>
            <w:tcPrChange w:id="311" w:author="Author" w:date="2022-05-27T08:52:00Z">
              <w:tcPr>
                <w:tcW w:w="1025" w:type="dxa"/>
              </w:tcPr>
            </w:tcPrChange>
          </w:tcPr>
          <w:p w14:paraId="084AE3CB"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6,958,981</w:t>
            </w:r>
          </w:p>
        </w:tc>
        <w:tc>
          <w:tcPr>
            <w:tcW w:w="1175" w:type="dxa"/>
            <w:tcPrChange w:id="312" w:author="Author" w:date="2022-05-27T08:52:00Z">
              <w:tcPr>
                <w:tcW w:w="1175" w:type="dxa"/>
              </w:tcPr>
            </w:tcPrChange>
          </w:tcPr>
          <w:p w14:paraId="3C119D0A"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55.46</w:t>
            </w:r>
          </w:p>
        </w:tc>
      </w:tr>
      <w:tr w:rsidR="00731A2E" w:rsidRPr="00731A2E" w14:paraId="340DAC43" w14:textId="77777777" w:rsidTr="00D21BA0">
        <w:trPr>
          <w:jc w:val="center"/>
        </w:trPr>
        <w:tc>
          <w:tcPr>
            <w:tcW w:w="1688" w:type="dxa"/>
            <w:shd w:val="clear" w:color="auto" w:fill="D9D9D9"/>
            <w:tcPrChange w:id="313" w:author="Author" w:date="2022-05-27T08:52:00Z">
              <w:tcPr>
                <w:tcW w:w="1688" w:type="dxa"/>
                <w:shd w:val="clear" w:color="auto" w:fill="D9D9D9"/>
              </w:tcPr>
            </w:tcPrChange>
          </w:tcPr>
          <w:p w14:paraId="601A38AD" w14:textId="77777777" w:rsidR="00731A2E" w:rsidRPr="00731A2E" w:rsidRDefault="00731A2E">
            <w:pPr>
              <w:widowControl w:val="0"/>
              <w:spacing w:after="0"/>
              <w:jc w:val="center"/>
              <w:rPr>
                <w:rFonts w:eastAsia="바탕"/>
                <w:sz w:val="18"/>
                <w:szCs w:val="18"/>
                <w:lang w:eastAsia="ko-KR"/>
              </w:rPr>
              <w:pPrChange w:id="314" w:author="Author" w:date="2022-05-27T08:52:00Z">
                <w:pPr>
                  <w:widowControl w:val="0"/>
                  <w:spacing w:after="0"/>
                  <w:jc w:val="left"/>
                </w:pPr>
              </w:pPrChange>
            </w:pPr>
            <w:r w:rsidRPr="00731A2E">
              <w:rPr>
                <w:rFonts w:eastAsia="바탕"/>
                <w:sz w:val="18"/>
                <w:szCs w:val="18"/>
                <w:lang w:eastAsia="ko-KR"/>
              </w:rPr>
              <w:t>DenseNet169</w:t>
            </w:r>
          </w:p>
        </w:tc>
        <w:tc>
          <w:tcPr>
            <w:tcW w:w="1025" w:type="dxa"/>
            <w:tcPrChange w:id="315" w:author="Author" w:date="2022-05-27T08:52:00Z">
              <w:tcPr>
                <w:tcW w:w="1025" w:type="dxa"/>
              </w:tcPr>
            </w:tcPrChange>
          </w:tcPr>
          <w:p w14:paraId="68FD352A"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12,492,805</w:t>
            </w:r>
          </w:p>
        </w:tc>
        <w:tc>
          <w:tcPr>
            <w:tcW w:w="1175" w:type="dxa"/>
            <w:tcPrChange w:id="316" w:author="Author" w:date="2022-05-27T08:52:00Z">
              <w:tcPr>
                <w:tcW w:w="1175" w:type="dxa"/>
              </w:tcPr>
            </w:tcPrChange>
          </w:tcPr>
          <w:p w14:paraId="54ED70D0"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55.76</w:t>
            </w:r>
          </w:p>
        </w:tc>
      </w:tr>
      <w:tr w:rsidR="00731A2E" w:rsidRPr="00731A2E" w14:paraId="033B35C6" w14:textId="77777777" w:rsidTr="00D21BA0">
        <w:trPr>
          <w:jc w:val="center"/>
        </w:trPr>
        <w:tc>
          <w:tcPr>
            <w:tcW w:w="1688" w:type="dxa"/>
            <w:shd w:val="clear" w:color="auto" w:fill="D9D9D9"/>
            <w:tcPrChange w:id="317" w:author="Author" w:date="2022-05-27T08:52:00Z">
              <w:tcPr>
                <w:tcW w:w="1688" w:type="dxa"/>
                <w:shd w:val="clear" w:color="auto" w:fill="D9D9D9"/>
              </w:tcPr>
            </w:tcPrChange>
          </w:tcPr>
          <w:p w14:paraId="0B9651DF" w14:textId="77777777" w:rsidR="00731A2E" w:rsidRPr="00731A2E" w:rsidRDefault="00731A2E">
            <w:pPr>
              <w:widowControl w:val="0"/>
              <w:spacing w:after="0"/>
              <w:jc w:val="center"/>
              <w:rPr>
                <w:rFonts w:eastAsia="바탕"/>
                <w:sz w:val="18"/>
                <w:szCs w:val="18"/>
                <w:lang w:eastAsia="ko-KR"/>
              </w:rPr>
              <w:pPrChange w:id="318" w:author="Author" w:date="2022-05-27T08:52:00Z">
                <w:pPr>
                  <w:widowControl w:val="0"/>
                  <w:spacing w:after="0"/>
                  <w:jc w:val="left"/>
                </w:pPr>
              </w:pPrChange>
            </w:pPr>
            <w:r w:rsidRPr="00731A2E">
              <w:rPr>
                <w:rFonts w:eastAsia="바탕"/>
                <w:sz w:val="18"/>
                <w:szCs w:val="18"/>
                <w:lang w:eastAsia="ko-KR"/>
              </w:rPr>
              <w:t>DenseNet201</w:t>
            </w:r>
          </w:p>
        </w:tc>
        <w:tc>
          <w:tcPr>
            <w:tcW w:w="1025" w:type="dxa"/>
            <w:tcPrChange w:id="319" w:author="Author" w:date="2022-05-27T08:52:00Z">
              <w:tcPr>
                <w:tcW w:w="1025" w:type="dxa"/>
              </w:tcPr>
            </w:tcPrChange>
          </w:tcPr>
          <w:p w14:paraId="20CF8F16"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18,102,533</w:t>
            </w:r>
          </w:p>
        </w:tc>
        <w:tc>
          <w:tcPr>
            <w:tcW w:w="1175" w:type="dxa"/>
            <w:tcPrChange w:id="320" w:author="Author" w:date="2022-05-27T08:52:00Z">
              <w:tcPr>
                <w:tcW w:w="1175" w:type="dxa"/>
              </w:tcPr>
            </w:tcPrChange>
          </w:tcPr>
          <w:p w14:paraId="55B105E0"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66.85</w:t>
            </w:r>
          </w:p>
        </w:tc>
      </w:tr>
      <w:tr w:rsidR="00731A2E" w:rsidRPr="00731A2E" w14:paraId="2CB4B72A" w14:textId="77777777" w:rsidTr="00D21BA0">
        <w:trPr>
          <w:jc w:val="center"/>
        </w:trPr>
        <w:tc>
          <w:tcPr>
            <w:tcW w:w="1688" w:type="dxa"/>
            <w:shd w:val="clear" w:color="auto" w:fill="D9D9D9"/>
            <w:tcPrChange w:id="321" w:author="Author" w:date="2022-05-27T08:52:00Z">
              <w:tcPr>
                <w:tcW w:w="1688" w:type="dxa"/>
                <w:shd w:val="clear" w:color="auto" w:fill="D9D9D9"/>
              </w:tcPr>
            </w:tcPrChange>
          </w:tcPr>
          <w:p w14:paraId="118AA6C7" w14:textId="77777777" w:rsidR="00731A2E" w:rsidRPr="00731A2E" w:rsidRDefault="00731A2E">
            <w:pPr>
              <w:widowControl w:val="0"/>
              <w:spacing w:after="0"/>
              <w:jc w:val="center"/>
              <w:rPr>
                <w:rFonts w:eastAsia="바탕"/>
                <w:sz w:val="18"/>
                <w:szCs w:val="18"/>
                <w:lang w:eastAsia="ko-KR"/>
              </w:rPr>
              <w:pPrChange w:id="322" w:author="Author" w:date="2022-05-27T08:52:00Z">
                <w:pPr>
                  <w:widowControl w:val="0"/>
                  <w:spacing w:after="0"/>
                  <w:jc w:val="left"/>
                </w:pPr>
              </w:pPrChange>
            </w:pPr>
            <w:r w:rsidRPr="00731A2E">
              <w:rPr>
                <w:rFonts w:eastAsia="바탕"/>
                <w:sz w:val="18"/>
                <w:szCs w:val="18"/>
                <w:lang w:eastAsia="ko-KR"/>
              </w:rPr>
              <w:t>EfficientNetB0</w:t>
            </w:r>
          </w:p>
        </w:tc>
        <w:tc>
          <w:tcPr>
            <w:tcW w:w="1025" w:type="dxa"/>
            <w:tcPrChange w:id="323" w:author="Author" w:date="2022-05-27T08:52:00Z">
              <w:tcPr>
                <w:tcW w:w="1025" w:type="dxa"/>
              </w:tcPr>
            </w:tcPrChange>
          </w:tcPr>
          <w:p w14:paraId="0F2CDC77"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4,013,953</w:t>
            </w:r>
          </w:p>
        </w:tc>
        <w:tc>
          <w:tcPr>
            <w:tcW w:w="1175" w:type="dxa"/>
            <w:tcPrChange w:id="324" w:author="Author" w:date="2022-05-27T08:52:00Z">
              <w:tcPr>
                <w:tcW w:w="1175" w:type="dxa"/>
              </w:tcPr>
            </w:tcPrChange>
          </w:tcPr>
          <w:p w14:paraId="4712863D"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39.68</w:t>
            </w:r>
          </w:p>
        </w:tc>
      </w:tr>
      <w:tr w:rsidR="00731A2E" w:rsidRPr="00731A2E" w14:paraId="2CA614AE" w14:textId="77777777" w:rsidTr="00D21BA0">
        <w:trPr>
          <w:jc w:val="center"/>
        </w:trPr>
        <w:tc>
          <w:tcPr>
            <w:tcW w:w="1688" w:type="dxa"/>
            <w:shd w:val="clear" w:color="auto" w:fill="D9D9D9"/>
            <w:tcPrChange w:id="325" w:author="Author" w:date="2022-05-27T08:52:00Z">
              <w:tcPr>
                <w:tcW w:w="1688" w:type="dxa"/>
                <w:shd w:val="clear" w:color="auto" w:fill="D9D9D9"/>
              </w:tcPr>
            </w:tcPrChange>
          </w:tcPr>
          <w:p w14:paraId="2BE39A67" w14:textId="77777777" w:rsidR="00731A2E" w:rsidRPr="00731A2E" w:rsidRDefault="00731A2E">
            <w:pPr>
              <w:widowControl w:val="0"/>
              <w:spacing w:after="0"/>
              <w:jc w:val="center"/>
              <w:rPr>
                <w:rFonts w:eastAsia="바탕"/>
                <w:sz w:val="18"/>
                <w:szCs w:val="18"/>
                <w:lang w:eastAsia="ko-KR"/>
              </w:rPr>
              <w:pPrChange w:id="326" w:author="Author" w:date="2022-05-27T08:52:00Z">
                <w:pPr>
                  <w:widowControl w:val="0"/>
                  <w:spacing w:after="0"/>
                  <w:jc w:val="left"/>
                </w:pPr>
              </w:pPrChange>
            </w:pPr>
            <w:r w:rsidRPr="00731A2E">
              <w:rPr>
                <w:rFonts w:eastAsia="바탕"/>
                <w:sz w:val="18"/>
                <w:szCs w:val="18"/>
                <w:lang w:eastAsia="ko-KR"/>
              </w:rPr>
              <w:t>EfficientNetB1</w:t>
            </w:r>
          </w:p>
        </w:tc>
        <w:tc>
          <w:tcPr>
            <w:tcW w:w="1025" w:type="dxa"/>
            <w:tcPrChange w:id="327" w:author="Author" w:date="2022-05-27T08:52:00Z">
              <w:tcPr>
                <w:tcW w:w="1025" w:type="dxa"/>
              </w:tcPr>
            </w:tcPrChange>
          </w:tcPr>
          <w:p w14:paraId="55A73A95"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6,519,589</w:t>
            </w:r>
          </w:p>
        </w:tc>
        <w:tc>
          <w:tcPr>
            <w:tcW w:w="1175" w:type="dxa"/>
            <w:tcPrChange w:id="328" w:author="Author" w:date="2022-05-27T08:52:00Z">
              <w:tcPr>
                <w:tcW w:w="1175" w:type="dxa"/>
              </w:tcPr>
            </w:tcPrChange>
          </w:tcPr>
          <w:p w14:paraId="0B7F45D1"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39.17</w:t>
            </w:r>
          </w:p>
        </w:tc>
      </w:tr>
      <w:tr w:rsidR="00731A2E" w:rsidRPr="00731A2E" w14:paraId="76E2700A" w14:textId="77777777" w:rsidTr="00D21BA0">
        <w:trPr>
          <w:jc w:val="center"/>
        </w:trPr>
        <w:tc>
          <w:tcPr>
            <w:tcW w:w="1688" w:type="dxa"/>
            <w:shd w:val="clear" w:color="auto" w:fill="D9D9D9"/>
            <w:tcPrChange w:id="329" w:author="Author" w:date="2022-05-27T08:52:00Z">
              <w:tcPr>
                <w:tcW w:w="1688" w:type="dxa"/>
                <w:shd w:val="clear" w:color="auto" w:fill="D9D9D9"/>
              </w:tcPr>
            </w:tcPrChange>
          </w:tcPr>
          <w:p w14:paraId="7A742210" w14:textId="77777777" w:rsidR="00731A2E" w:rsidRPr="00731A2E" w:rsidRDefault="00731A2E">
            <w:pPr>
              <w:widowControl w:val="0"/>
              <w:spacing w:after="0"/>
              <w:jc w:val="center"/>
              <w:rPr>
                <w:rFonts w:eastAsia="바탕"/>
                <w:sz w:val="18"/>
                <w:szCs w:val="18"/>
                <w:lang w:eastAsia="ko-KR"/>
              </w:rPr>
              <w:pPrChange w:id="330" w:author="Author" w:date="2022-05-27T08:52:00Z">
                <w:pPr>
                  <w:widowControl w:val="0"/>
                  <w:spacing w:after="0"/>
                  <w:jc w:val="left"/>
                </w:pPr>
              </w:pPrChange>
            </w:pPr>
            <w:r w:rsidRPr="00731A2E">
              <w:rPr>
                <w:rFonts w:eastAsia="바탕"/>
                <w:sz w:val="18"/>
                <w:szCs w:val="18"/>
                <w:lang w:eastAsia="ko-KR"/>
              </w:rPr>
              <w:t>EfficientNetB2</w:t>
            </w:r>
          </w:p>
        </w:tc>
        <w:tc>
          <w:tcPr>
            <w:tcW w:w="1025" w:type="dxa"/>
            <w:tcPrChange w:id="331" w:author="Author" w:date="2022-05-27T08:52:00Z">
              <w:tcPr>
                <w:tcW w:w="1025" w:type="dxa"/>
              </w:tcPr>
            </w:tcPrChange>
          </w:tcPr>
          <w:p w14:paraId="544BAB42"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6,519,589</w:t>
            </w:r>
          </w:p>
        </w:tc>
        <w:tc>
          <w:tcPr>
            <w:tcW w:w="1175" w:type="dxa"/>
            <w:tcPrChange w:id="332" w:author="Author" w:date="2022-05-27T08:52:00Z">
              <w:tcPr>
                <w:tcW w:w="1175" w:type="dxa"/>
              </w:tcPr>
            </w:tcPrChange>
          </w:tcPr>
          <w:p w14:paraId="75F5EF18"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38.51</w:t>
            </w:r>
          </w:p>
        </w:tc>
      </w:tr>
      <w:tr w:rsidR="00731A2E" w:rsidRPr="00731A2E" w14:paraId="3D87ADF6" w14:textId="77777777" w:rsidTr="00D21BA0">
        <w:trPr>
          <w:jc w:val="center"/>
        </w:trPr>
        <w:tc>
          <w:tcPr>
            <w:tcW w:w="1688" w:type="dxa"/>
            <w:shd w:val="clear" w:color="auto" w:fill="D9D9D9"/>
            <w:tcPrChange w:id="333" w:author="Author" w:date="2022-05-27T08:52:00Z">
              <w:tcPr>
                <w:tcW w:w="1688" w:type="dxa"/>
                <w:shd w:val="clear" w:color="auto" w:fill="D9D9D9"/>
              </w:tcPr>
            </w:tcPrChange>
          </w:tcPr>
          <w:p w14:paraId="67F12771" w14:textId="77777777" w:rsidR="00731A2E" w:rsidRPr="00731A2E" w:rsidRDefault="00731A2E">
            <w:pPr>
              <w:widowControl w:val="0"/>
              <w:spacing w:after="0"/>
              <w:jc w:val="center"/>
              <w:rPr>
                <w:rFonts w:eastAsia="바탕"/>
                <w:sz w:val="18"/>
                <w:szCs w:val="18"/>
                <w:lang w:eastAsia="ko-KR"/>
              </w:rPr>
              <w:pPrChange w:id="334" w:author="Author" w:date="2022-05-27T08:52:00Z">
                <w:pPr>
                  <w:widowControl w:val="0"/>
                  <w:spacing w:after="0"/>
                  <w:jc w:val="left"/>
                </w:pPr>
              </w:pPrChange>
            </w:pPr>
            <w:r w:rsidRPr="00731A2E">
              <w:rPr>
                <w:rFonts w:eastAsia="바탕"/>
                <w:sz w:val="18"/>
                <w:szCs w:val="18"/>
                <w:lang w:eastAsia="ko-KR"/>
              </w:rPr>
              <w:t>EfficientNetB3</w:t>
            </w:r>
          </w:p>
        </w:tc>
        <w:tc>
          <w:tcPr>
            <w:tcW w:w="1025" w:type="dxa"/>
            <w:tcPrChange w:id="335" w:author="Author" w:date="2022-05-27T08:52:00Z">
              <w:tcPr>
                <w:tcW w:w="1025" w:type="dxa"/>
              </w:tcPr>
            </w:tcPrChange>
          </w:tcPr>
          <w:p w14:paraId="298304FA"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10,703,917</w:t>
            </w:r>
          </w:p>
        </w:tc>
        <w:tc>
          <w:tcPr>
            <w:tcW w:w="1175" w:type="dxa"/>
            <w:tcPrChange w:id="336" w:author="Author" w:date="2022-05-27T08:52:00Z">
              <w:tcPr>
                <w:tcW w:w="1175" w:type="dxa"/>
              </w:tcPr>
            </w:tcPrChange>
          </w:tcPr>
          <w:p w14:paraId="2262A604"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38.51</w:t>
            </w:r>
          </w:p>
        </w:tc>
      </w:tr>
      <w:tr w:rsidR="00731A2E" w:rsidRPr="00731A2E" w14:paraId="23B53CBB" w14:textId="77777777" w:rsidTr="00D21BA0">
        <w:trPr>
          <w:jc w:val="center"/>
        </w:trPr>
        <w:tc>
          <w:tcPr>
            <w:tcW w:w="1688" w:type="dxa"/>
            <w:shd w:val="clear" w:color="auto" w:fill="D9D9D9"/>
            <w:tcPrChange w:id="337" w:author="Author" w:date="2022-05-27T08:52:00Z">
              <w:tcPr>
                <w:tcW w:w="1688" w:type="dxa"/>
                <w:shd w:val="clear" w:color="auto" w:fill="D9D9D9"/>
              </w:tcPr>
            </w:tcPrChange>
          </w:tcPr>
          <w:p w14:paraId="19298D49" w14:textId="77777777" w:rsidR="00731A2E" w:rsidRPr="00731A2E" w:rsidRDefault="00731A2E">
            <w:pPr>
              <w:widowControl w:val="0"/>
              <w:spacing w:after="0"/>
              <w:jc w:val="center"/>
              <w:rPr>
                <w:rFonts w:eastAsia="바탕"/>
                <w:sz w:val="18"/>
                <w:szCs w:val="18"/>
                <w:lang w:eastAsia="ko-KR"/>
              </w:rPr>
              <w:pPrChange w:id="338" w:author="Author" w:date="2022-05-27T08:52:00Z">
                <w:pPr>
                  <w:widowControl w:val="0"/>
                  <w:spacing w:after="0"/>
                  <w:jc w:val="left"/>
                </w:pPr>
              </w:pPrChange>
            </w:pPr>
            <w:r w:rsidRPr="00731A2E">
              <w:rPr>
                <w:rFonts w:eastAsia="바탕"/>
                <w:sz w:val="18"/>
                <w:szCs w:val="18"/>
                <w:lang w:eastAsia="ko-KR"/>
              </w:rPr>
              <w:t>ResNet50</w:t>
            </w:r>
          </w:p>
        </w:tc>
        <w:tc>
          <w:tcPr>
            <w:tcW w:w="1025" w:type="dxa"/>
            <w:tcPrChange w:id="339" w:author="Author" w:date="2022-05-27T08:52:00Z">
              <w:tcPr>
                <w:tcW w:w="1025" w:type="dxa"/>
              </w:tcPr>
            </w:tcPrChange>
          </w:tcPr>
          <w:p w14:paraId="6A1DF7F8"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23,544,837</w:t>
            </w:r>
          </w:p>
        </w:tc>
        <w:tc>
          <w:tcPr>
            <w:tcW w:w="1175" w:type="dxa"/>
            <w:tcPrChange w:id="340" w:author="Author" w:date="2022-05-27T08:52:00Z">
              <w:tcPr>
                <w:tcW w:w="1175" w:type="dxa"/>
              </w:tcPr>
            </w:tcPrChange>
          </w:tcPr>
          <w:p w14:paraId="1ABEC5C1"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65.17</w:t>
            </w:r>
          </w:p>
        </w:tc>
      </w:tr>
      <w:tr w:rsidR="00731A2E" w:rsidRPr="00731A2E" w14:paraId="65F8E49F" w14:textId="77777777" w:rsidTr="00D21BA0">
        <w:trPr>
          <w:jc w:val="center"/>
        </w:trPr>
        <w:tc>
          <w:tcPr>
            <w:tcW w:w="1688" w:type="dxa"/>
            <w:shd w:val="clear" w:color="auto" w:fill="D9D9D9"/>
            <w:tcPrChange w:id="341" w:author="Author" w:date="2022-05-27T08:52:00Z">
              <w:tcPr>
                <w:tcW w:w="1688" w:type="dxa"/>
                <w:shd w:val="clear" w:color="auto" w:fill="D9D9D9"/>
              </w:tcPr>
            </w:tcPrChange>
          </w:tcPr>
          <w:p w14:paraId="7AE78D93" w14:textId="77777777" w:rsidR="00731A2E" w:rsidRPr="00731A2E" w:rsidRDefault="00731A2E">
            <w:pPr>
              <w:widowControl w:val="0"/>
              <w:spacing w:after="0"/>
              <w:jc w:val="center"/>
              <w:rPr>
                <w:rFonts w:eastAsia="바탕"/>
                <w:sz w:val="18"/>
                <w:szCs w:val="18"/>
                <w:lang w:eastAsia="ko-KR"/>
              </w:rPr>
              <w:pPrChange w:id="342" w:author="Author" w:date="2022-05-27T08:52:00Z">
                <w:pPr>
                  <w:widowControl w:val="0"/>
                  <w:spacing w:after="0"/>
                  <w:jc w:val="left"/>
                </w:pPr>
              </w:pPrChange>
            </w:pPr>
            <w:r w:rsidRPr="00731A2E">
              <w:rPr>
                <w:rFonts w:eastAsia="바탕"/>
                <w:sz w:val="18"/>
                <w:szCs w:val="18"/>
                <w:lang w:eastAsia="ko-KR"/>
              </w:rPr>
              <w:t>ResNet101</w:t>
            </w:r>
          </w:p>
        </w:tc>
        <w:tc>
          <w:tcPr>
            <w:tcW w:w="1025" w:type="dxa"/>
            <w:tcPrChange w:id="343" w:author="Author" w:date="2022-05-27T08:52:00Z">
              <w:tcPr>
                <w:tcW w:w="1025" w:type="dxa"/>
              </w:tcPr>
            </w:tcPrChange>
          </w:tcPr>
          <w:p w14:paraId="202F30B9"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42,563,07</w:t>
            </w:r>
            <w:r w:rsidRPr="00731A2E">
              <w:rPr>
                <w:rFonts w:eastAsia="바탕"/>
                <w:sz w:val="18"/>
                <w:szCs w:val="18"/>
                <w:lang w:eastAsia="ko-KR"/>
              </w:rPr>
              <w:lastRenderedPageBreak/>
              <w:t>7</w:t>
            </w:r>
          </w:p>
        </w:tc>
        <w:tc>
          <w:tcPr>
            <w:tcW w:w="1175" w:type="dxa"/>
            <w:tcPrChange w:id="344" w:author="Author" w:date="2022-05-27T08:52:00Z">
              <w:tcPr>
                <w:tcW w:w="1175" w:type="dxa"/>
              </w:tcPr>
            </w:tcPrChange>
          </w:tcPr>
          <w:p w14:paraId="4D6CE779"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lastRenderedPageBreak/>
              <w:t>50.56</w:t>
            </w:r>
          </w:p>
        </w:tc>
      </w:tr>
      <w:tr w:rsidR="00731A2E" w:rsidRPr="00731A2E" w14:paraId="24AC698C" w14:textId="77777777" w:rsidTr="00D21BA0">
        <w:trPr>
          <w:jc w:val="center"/>
        </w:trPr>
        <w:tc>
          <w:tcPr>
            <w:tcW w:w="1688" w:type="dxa"/>
            <w:shd w:val="clear" w:color="auto" w:fill="D9D9D9"/>
            <w:tcPrChange w:id="345" w:author="Author" w:date="2022-05-27T08:52:00Z">
              <w:tcPr>
                <w:tcW w:w="1688" w:type="dxa"/>
                <w:shd w:val="clear" w:color="auto" w:fill="D9D9D9"/>
              </w:tcPr>
            </w:tcPrChange>
          </w:tcPr>
          <w:p w14:paraId="18679589" w14:textId="77777777" w:rsidR="00731A2E" w:rsidRPr="00731A2E" w:rsidRDefault="00731A2E">
            <w:pPr>
              <w:widowControl w:val="0"/>
              <w:spacing w:after="0"/>
              <w:jc w:val="center"/>
              <w:rPr>
                <w:rFonts w:eastAsia="바탕"/>
                <w:sz w:val="18"/>
                <w:szCs w:val="18"/>
                <w:lang w:eastAsia="ko-KR"/>
              </w:rPr>
              <w:pPrChange w:id="346" w:author="Author" w:date="2022-05-27T08:52:00Z">
                <w:pPr>
                  <w:widowControl w:val="0"/>
                  <w:spacing w:after="0"/>
                  <w:jc w:val="left"/>
                </w:pPr>
              </w:pPrChange>
            </w:pPr>
            <w:r w:rsidRPr="00731A2E">
              <w:rPr>
                <w:rFonts w:eastAsia="바탕"/>
                <w:sz w:val="18"/>
                <w:szCs w:val="18"/>
                <w:lang w:eastAsia="ko-KR"/>
              </w:rPr>
              <w:t>ResNet152</w:t>
            </w:r>
          </w:p>
        </w:tc>
        <w:tc>
          <w:tcPr>
            <w:tcW w:w="1025" w:type="dxa"/>
            <w:tcPrChange w:id="347" w:author="Author" w:date="2022-05-27T08:52:00Z">
              <w:tcPr>
                <w:tcW w:w="1025" w:type="dxa"/>
              </w:tcPr>
            </w:tcPrChange>
          </w:tcPr>
          <w:p w14:paraId="58E06037"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58,229,765</w:t>
            </w:r>
          </w:p>
        </w:tc>
        <w:tc>
          <w:tcPr>
            <w:tcW w:w="1175" w:type="dxa"/>
            <w:tcPrChange w:id="348" w:author="Author" w:date="2022-05-27T08:52:00Z">
              <w:tcPr>
                <w:tcW w:w="1175" w:type="dxa"/>
              </w:tcPr>
            </w:tcPrChange>
          </w:tcPr>
          <w:p w14:paraId="32D807B5"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40.60</w:t>
            </w:r>
          </w:p>
        </w:tc>
      </w:tr>
      <w:tr w:rsidR="00731A2E" w:rsidRPr="00731A2E" w14:paraId="40B60296" w14:textId="77777777" w:rsidTr="00D21BA0">
        <w:trPr>
          <w:jc w:val="center"/>
        </w:trPr>
        <w:tc>
          <w:tcPr>
            <w:tcW w:w="1688" w:type="dxa"/>
            <w:shd w:val="clear" w:color="auto" w:fill="D9D9D9"/>
            <w:tcPrChange w:id="349" w:author="Author" w:date="2022-05-27T08:52:00Z">
              <w:tcPr>
                <w:tcW w:w="1688" w:type="dxa"/>
                <w:shd w:val="clear" w:color="auto" w:fill="D9D9D9"/>
              </w:tcPr>
            </w:tcPrChange>
          </w:tcPr>
          <w:p w14:paraId="0559DB95" w14:textId="77777777" w:rsidR="00731A2E" w:rsidRPr="00731A2E" w:rsidRDefault="00731A2E">
            <w:pPr>
              <w:widowControl w:val="0"/>
              <w:spacing w:after="0"/>
              <w:jc w:val="center"/>
              <w:rPr>
                <w:rFonts w:eastAsia="바탕"/>
                <w:sz w:val="18"/>
                <w:szCs w:val="18"/>
                <w:lang w:eastAsia="ko-KR"/>
              </w:rPr>
              <w:pPrChange w:id="350" w:author="Author" w:date="2022-05-27T08:52:00Z">
                <w:pPr>
                  <w:widowControl w:val="0"/>
                  <w:spacing w:after="0"/>
                  <w:jc w:val="left"/>
                </w:pPr>
              </w:pPrChange>
            </w:pPr>
            <w:r w:rsidRPr="00731A2E">
              <w:rPr>
                <w:rFonts w:eastAsia="바탕"/>
                <w:sz w:val="18"/>
                <w:szCs w:val="18"/>
                <w:lang w:eastAsia="ko-KR"/>
              </w:rPr>
              <w:t>SqueezeNet [7]</w:t>
            </w:r>
          </w:p>
        </w:tc>
        <w:tc>
          <w:tcPr>
            <w:tcW w:w="1025" w:type="dxa"/>
            <w:tcPrChange w:id="351" w:author="Author" w:date="2022-05-27T08:52:00Z">
              <w:tcPr>
                <w:tcW w:w="1025" w:type="dxa"/>
              </w:tcPr>
            </w:tcPrChange>
          </w:tcPr>
          <w:p w14:paraId="63498DB0"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737,989</w:t>
            </w:r>
          </w:p>
        </w:tc>
        <w:tc>
          <w:tcPr>
            <w:tcW w:w="1175" w:type="dxa"/>
            <w:tcPrChange w:id="352" w:author="Author" w:date="2022-05-27T08:52:00Z">
              <w:tcPr>
                <w:tcW w:w="1175" w:type="dxa"/>
              </w:tcPr>
            </w:tcPrChange>
          </w:tcPr>
          <w:p w14:paraId="17CD795F"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39.43</w:t>
            </w:r>
          </w:p>
        </w:tc>
      </w:tr>
      <w:tr w:rsidR="00731A2E" w:rsidRPr="00731A2E" w14:paraId="34425B01" w14:textId="77777777" w:rsidTr="00D21BA0">
        <w:trPr>
          <w:jc w:val="center"/>
        </w:trPr>
        <w:tc>
          <w:tcPr>
            <w:tcW w:w="1688" w:type="dxa"/>
            <w:shd w:val="clear" w:color="auto" w:fill="D9D9D9"/>
            <w:tcPrChange w:id="353" w:author="Author" w:date="2022-05-27T08:52:00Z">
              <w:tcPr>
                <w:tcW w:w="1688" w:type="dxa"/>
                <w:shd w:val="clear" w:color="auto" w:fill="D9D9D9"/>
              </w:tcPr>
            </w:tcPrChange>
          </w:tcPr>
          <w:p w14:paraId="218DFC80" w14:textId="77777777" w:rsidR="00731A2E" w:rsidRPr="00731A2E" w:rsidRDefault="00731A2E">
            <w:pPr>
              <w:widowControl w:val="0"/>
              <w:spacing w:after="0"/>
              <w:jc w:val="center"/>
              <w:rPr>
                <w:rFonts w:eastAsia="바탕"/>
                <w:sz w:val="18"/>
                <w:szCs w:val="18"/>
                <w:lang w:eastAsia="ko-KR"/>
              </w:rPr>
              <w:pPrChange w:id="354" w:author="Author" w:date="2022-05-27T08:52:00Z">
                <w:pPr>
                  <w:widowControl w:val="0"/>
                  <w:spacing w:after="0"/>
                  <w:jc w:val="left"/>
                </w:pPr>
              </w:pPrChange>
            </w:pPr>
            <w:r w:rsidRPr="00731A2E">
              <w:rPr>
                <w:rFonts w:eastAsia="바탕"/>
                <w:sz w:val="18"/>
                <w:szCs w:val="18"/>
                <w:lang w:eastAsia="ko-KR"/>
              </w:rPr>
              <w:t>Xception [8]</w:t>
            </w:r>
          </w:p>
        </w:tc>
        <w:tc>
          <w:tcPr>
            <w:tcW w:w="1025" w:type="dxa"/>
            <w:tcPrChange w:id="355" w:author="Author" w:date="2022-05-27T08:52:00Z">
              <w:tcPr>
                <w:tcW w:w="1025" w:type="dxa"/>
              </w:tcPr>
            </w:tcPrChange>
          </w:tcPr>
          <w:p w14:paraId="5F1C8354"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20,899,127</w:t>
            </w:r>
          </w:p>
        </w:tc>
        <w:tc>
          <w:tcPr>
            <w:tcW w:w="1175" w:type="dxa"/>
            <w:tcPrChange w:id="356" w:author="Author" w:date="2022-05-27T08:52:00Z">
              <w:tcPr>
                <w:tcW w:w="1175" w:type="dxa"/>
              </w:tcPr>
            </w:tcPrChange>
          </w:tcPr>
          <w:p w14:paraId="63E71CA2"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72.22</w:t>
            </w:r>
          </w:p>
        </w:tc>
      </w:tr>
      <w:tr w:rsidR="00731A2E" w:rsidRPr="00731A2E" w14:paraId="6FF0D1AD" w14:textId="77777777" w:rsidTr="00D21BA0">
        <w:trPr>
          <w:jc w:val="center"/>
        </w:trPr>
        <w:tc>
          <w:tcPr>
            <w:tcW w:w="1688" w:type="dxa"/>
            <w:shd w:val="clear" w:color="auto" w:fill="D9D9D9"/>
            <w:tcPrChange w:id="357" w:author="Author" w:date="2022-05-27T08:52:00Z">
              <w:tcPr>
                <w:tcW w:w="1688" w:type="dxa"/>
                <w:shd w:val="clear" w:color="auto" w:fill="D9D9D9"/>
              </w:tcPr>
            </w:tcPrChange>
          </w:tcPr>
          <w:p w14:paraId="70A9FB45" w14:textId="77777777" w:rsidR="00731A2E" w:rsidRPr="00731A2E" w:rsidRDefault="00731A2E">
            <w:pPr>
              <w:widowControl w:val="0"/>
              <w:spacing w:after="0"/>
              <w:jc w:val="center"/>
              <w:rPr>
                <w:rFonts w:eastAsia="바탕"/>
                <w:sz w:val="18"/>
                <w:szCs w:val="18"/>
                <w:lang w:eastAsia="ko-KR"/>
              </w:rPr>
              <w:pPrChange w:id="358" w:author="Author" w:date="2022-05-27T08:52:00Z">
                <w:pPr>
                  <w:widowControl w:val="0"/>
                  <w:spacing w:after="0"/>
                  <w:jc w:val="left"/>
                </w:pPr>
              </w:pPrChange>
            </w:pPr>
            <w:r w:rsidRPr="00731A2E">
              <w:rPr>
                <w:rFonts w:eastAsia="바탕"/>
                <w:sz w:val="18"/>
                <w:szCs w:val="18"/>
                <w:lang w:eastAsia="ko-KR"/>
              </w:rPr>
              <w:t>MobileNet [9]</w:t>
            </w:r>
          </w:p>
        </w:tc>
        <w:tc>
          <w:tcPr>
            <w:tcW w:w="1025" w:type="dxa"/>
            <w:tcPrChange w:id="359" w:author="Author" w:date="2022-05-27T08:52:00Z">
              <w:tcPr>
                <w:tcW w:w="1025" w:type="dxa"/>
              </w:tcPr>
            </w:tcPrChange>
          </w:tcPr>
          <w:p w14:paraId="441971F7"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3,212,101</w:t>
            </w:r>
          </w:p>
        </w:tc>
        <w:tc>
          <w:tcPr>
            <w:tcW w:w="1175" w:type="dxa"/>
            <w:tcPrChange w:id="360" w:author="Author" w:date="2022-05-27T08:52:00Z">
              <w:tcPr>
                <w:tcW w:w="1175" w:type="dxa"/>
              </w:tcPr>
            </w:tcPrChange>
          </w:tcPr>
          <w:p w14:paraId="1F35D9CA"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40.50</w:t>
            </w:r>
          </w:p>
        </w:tc>
      </w:tr>
      <w:tr w:rsidR="00731A2E" w:rsidRPr="00731A2E" w14:paraId="70913504" w14:textId="77777777" w:rsidTr="00D21BA0">
        <w:trPr>
          <w:jc w:val="center"/>
        </w:trPr>
        <w:tc>
          <w:tcPr>
            <w:tcW w:w="1688" w:type="dxa"/>
            <w:shd w:val="clear" w:color="auto" w:fill="D9D9D9"/>
            <w:tcPrChange w:id="361" w:author="Author" w:date="2022-05-27T08:52:00Z">
              <w:tcPr>
                <w:tcW w:w="1688" w:type="dxa"/>
                <w:shd w:val="clear" w:color="auto" w:fill="D9D9D9"/>
              </w:tcPr>
            </w:tcPrChange>
          </w:tcPr>
          <w:p w14:paraId="04A8DC01" w14:textId="77777777" w:rsidR="00731A2E" w:rsidRPr="00731A2E" w:rsidRDefault="00731A2E">
            <w:pPr>
              <w:widowControl w:val="0"/>
              <w:spacing w:after="0"/>
              <w:jc w:val="center"/>
              <w:rPr>
                <w:rFonts w:eastAsia="바탕"/>
                <w:sz w:val="18"/>
                <w:szCs w:val="18"/>
                <w:lang w:eastAsia="ko-KR"/>
              </w:rPr>
              <w:pPrChange w:id="362" w:author="Author" w:date="2022-05-27T08:52:00Z">
                <w:pPr>
                  <w:widowControl w:val="0"/>
                  <w:spacing w:after="0"/>
                  <w:jc w:val="left"/>
                </w:pPr>
              </w:pPrChange>
            </w:pPr>
            <w:r w:rsidRPr="00731A2E">
              <w:rPr>
                <w:rFonts w:eastAsia="바탕"/>
                <w:sz w:val="18"/>
                <w:szCs w:val="18"/>
                <w:lang w:eastAsia="ko-KR"/>
              </w:rPr>
              <w:t>MobileNetV2</w:t>
            </w:r>
          </w:p>
        </w:tc>
        <w:tc>
          <w:tcPr>
            <w:tcW w:w="1025" w:type="dxa"/>
            <w:tcPrChange w:id="363" w:author="Author" w:date="2022-05-27T08:52:00Z">
              <w:tcPr>
                <w:tcW w:w="1025" w:type="dxa"/>
              </w:tcPr>
            </w:tcPrChange>
          </w:tcPr>
          <w:p w14:paraId="5D0CB31B"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2,230,277</w:t>
            </w:r>
          </w:p>
        </w:tc>
        <w:tc>
          <w:tcPr>
            <w:tcW w:w="1175" w:type="dxa"/>
            <w:tcPrChange w:id="364" w:author="Author" w:date="2022-05-27T08:52:00Z">
              <w:tcPr>
                <w:tcW w:w="1175" w:type="dxa"/>
              </w:tcPr>
            </w:tcPrChange>
          </w:tcPr>
          <w:p w14:paraId="4B3FFB1C"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40.60</w:t>
            </w:r>
          </w:p>
        </w:tc>
      </w:tr>
      <w:tr w:rsidR="00731A2E" w:rsidRPr="00731A2E" w14:paraId="69CD3768" w14:textId="77777777" w:rsidTr="00D21BA0">
        <w:trPr>
          <w:jc w:val="center"/>
        </w:trPr>
        <w:tc>
          <w:tcPr>
            <w:tcW w:w="1688" w:type="dxa"/>
            <w:shd w:val="clear" w:color="auto" w:fill="D9D9D9"/>
            <w:tcPrChange w:id="365" w:author="Author" w:date="2022-05-27T08:52:00Z">
              <w:tcPr>
                <w:tcW w:w="1688" w:type="dxa"/>
                <w:shd w:val="clear" w:color="auto" w:fill="D9D9D9"/>
              </w:tcPr>
            </w:tcPrChange>
          </w:tcPr>
          <w:p w14:paraId="0DABBE1C" w14:textId="77777777" w:rsidR="00731A2E" w:rsidRPr="00731A2E" w:rsidRDefault="00731A2E">
            <w:pPr>
              <w:widowControl w:val="0"/>
              <w:spacing w:after="0"/>
              <w:jc w:val="center"/>
              <w:rPr>
                <w:rFonts w:eastAsia="바탕"/>
                <w:sz w:val="18"/>
                <w:szCs w:val="18"/>
                <w:lang w:eastAsia="ko-KR"/>
              </w:rPr>
              <w:pPrChange w:id="366" w:author="Author" w:date="2022-05-27T08:52:00Z">
                <w:pPr>
                  <w:widowControl w:val="0"/>
                  <w:spacing w:after="0"/>
                  <w:jc w:val="left"/>
                </w:pPr>
              </w:pPrChange>
            </w:pPr>
            <w:r w:rsidRPr="00731A2E">
              <w:rPr>
                <w:rFonts w:eastAsia="바탕"/>
                <w:sz w:val="18"/>
                <w:szCs w:val="18"/>
                <w:lang w:eastAsia="ko-KR"/>
              </w:rPr>
              <w:t>MobileNetV3Small</w:t>
            </w:r>
          </w:p>
        </w:tc>
        <w:tc>
          <w:tcPr>
            <w:tcW w:w="1025" w:type="dxa"/>
            <w:tcPrChange w:id="367" w:author="Author" w:date="2022-05-27T08:52:00Z">
              <w:tcPr>
                <w:tcW w:w="1025" w:type="dxa"/>
              </w:tcPr>
            </w:tcPrChange>
          </w:tcPr>
          <w:p w14:paraId="10A90221"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1,522,981</w:t>
            </w:r>
          </w:p>
        </w:tc>
        <w:tc>
          <w:tcPr>
            <w:tcW w:w="1175" w:type="dxa"/>
            <w:tcPrChange w:id="368" w:author="Author" w:date="2022-05-27T08:52:00Z">
              <w:tcPr>
                <w:tcW w:w="1175" w:type="dxa"/>
              </w:tcPr>
            </w:tcPrChange>
          </w:tcPr>
          <w:p w14:paraId="3EC36A2E"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40.60</w:t>
            </w:r>
          </w:p>
        </w:tc>
      </w:tr>
      <w:tr w:rsidR="00731A2E" w:rsidRPr="00731A2E" w14:paraId="7D582541" w14:textId="77777777" w:rsidTr="00D21BA0">
        <w:trPr>
          <w:jc w:val="center"/>
        </w:trPr>
        <w:tc>
          <w:tcPr>
            <w:tcW w:w="1688" w:type="dxa"/>
            <w:shd w:val="clear" w:color="auto" w:fill="D9D9D9"/>
            <w:tcPrChange w:id="369" w:author="Author" w:date="2022-05-27T08:52:00Z">
              <w:tcPr>
                <w:tcW w:w="1688" w:type="dxa"/>
                <w:shd w:val="clear" w:color="auto" w:fill="D9D9D9"/>
              </w:tcPr>
            </w:tcPrChange>
          </w:tcPr>
          <w:p w14:paraId="00D382AD" w14:textId="77777777" w:rsidR="00731A2E" w:rsidRPr="00731A2E" w:rsidRDefault="00731A2E">
            <w:pPr>
              <w:widowControl w:val="0"/>
              <w:spacing w:after="0"/>
              <w:jc w:val="center"/>
              <w:rPr>
                <w:rFonts w:eastAsia="바탕"/>
                <w:sz w:val="18"/>
                <w:szCs w:val="18"/>
                <w:lang w:eastAsia="ko-KR"/>
              </w:rPr>
              <w:pPrChange w:id="370" w:author="Author" w:date="2022-05-27T08:52:00Z">
                <w:pPr>
                  <w:widowControl w:val="0"/>
                  <w:spacing w:after="0"/>
                  <w:jc w:val="left"/>
                </w:pPr>
              </w:pPrChange>
            </w:pPr>
            <w:r w:rsidRPr="00731A2E">
              <w:rPr>
                <w:rFonts w:eastAsia="바탕"/>
                <w:sz w:val="18"/>
                <w:szCs w:val="18"/>
                <w:lang w:eastAsia="ko-KR"/>
              </w:rPr>
              <w:t>MobileNetV3Large</w:t>
            </w:r>
          </w:p>
        </w:tc>
        <w:tc>
          <w:tcPr>
            <w:tcW w:w="1025" w:type="dxa"/>
            <w:tcPrChange w:id="371" w:author="Author" w:date="2022-05-27T08:52:00Z">
              <w:tcPr>
                <w:tcW w:w="1025" w:type="dxa"/>
              </w:tcPr>
            </w:tcPrChange>
          </w:tcPr>
          <w:p w14:paraId="4D48DDEB"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4,208,437</w:t>
            </w:r>
          </w:p>
        </w:tc>
        <w:tc>
          <w:tcPr>
            <w:tcW w:w="1175" w:type="dxa"/>
            <w:tcPrChange w:id="372" w:author="Author" w:date="2022-05-27T08:52:00Z">
              <w:tcPr>
                <w:tcW w:w="1175" w:type="dxa"/>
              </w:tcPr>
            </w:tcPrChange>
          </w:tcPr>
          <w:p w14:paraId="7F766D9D"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44.18</w:t>
            </w:r>
          </w:p>
        </w:tc>
      </w:tr>
      <w:tr w:rsidR="00731A2E" w:rsidRPr="00731A2E" w14:paraId="795693AA" w14:textId="77777777" w:rsidTr="00D21BA0">
        <w:trPr>
          <w:jc w:val="center"/>
        </w:trPr>
        <w:tc>
          <w:tcPr>
            <w:tcW w:w="1688" w:type="dxa"/>
            <w:shd w:val="clear" w:color="auto" w:fill="D9D9D9"/>
            <w:tcPrChange w:id="373" w:author="Author" w:date="2022-05-27T08:52:00Z">
              <w:tcPr>
                <w:tcW w:w="1688" w:type="dxa"/>
                <w:shd w:val="clear" w:color="auto" w:fill="D9D9D9"/>
              </w:tcPr>
            </w:tcPrChange>
          </w:tcPr>
          <w:p w14:paraId="399A2D51" w14:textId="77777777" w:rsidR="00731A2E" w:rsidRPr="00731A2E" w:rsidRDefault="00731A2E">
            <w:pPr>
              <w:widowControl w:val="0"/>
              <w:spacing w:after="0"/>
              <w:jc w:val="center"/>
              <w:rPr>
                <w:rFonts w:eastAsia="바탕"/>
                <w:sz w:val="18"/>
                <w:szCs w:val="18"/>
                <w:lang w:eastAsia="ko-KR"/>
              </w:rPr>
              <w:pPrChange w:id="374" w:author="Author" w:date="2022-05-27T08:52:00Z">
                <w:pPr>
                  <w:widowControl w:val="0"/>
                  <w:spacing w:after="0"/>
                  <w:jc w:val="left"/>
                </w:pPr>
              </w:pPrChange>
            </w:pPr>
            <w:r w:rsidRPr="00731A2E">
              <w:rPr>
                <w:rFonts w:eastAsia="바탕"/>
                <w:sz w:val="18"/>
                <w:szCs w:val="18"/>
                <w:lang w:eastAsia="ko-KR"/>
              </w:rPr>
              <w:t>ShuffleNet [10]</w:t>
            </w:r>
          </w:p>
        </w:tc>
        <w:tc>
          <w:tcPr>
            <w:tcW w:w="1025" w:type="dxa"/>
            <w:tcPrChange w:id="375" w:author="Author" w:date="2022-05-27T08:52:00Z">
              <w:tcPr>
                <w:tcW w:w="1025" w:type="dxa"/>
              </w:tcPr>
            </w:tcPrChange>
          </w:tcPr>
          <w:p w14:paraId="6AC95C42"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918,125</w:t>
            </w:r>
          </w:p>
        </w:tc>
        <w:tc>
          <w:tcPr>
            <w:tcW w:w="1175" w:type="dxa"/>
            <w:tcPrChange w:id="376" w:author="Author" w:date="2022-05-27T08:52:00Z">
              <w:tcPr>
                <w:tcW w:w="1175" w:type="dxa"/>
              </w:tcPr>
            </w:tcPrChange>
          </w:tcPr>
          <w:p w14:paraId="49E53607" w14:textId="77777777" w:rsidR="00731A2E" w:rsidRPr="00731A2E" w:rsidRDefault="00731A2E" w:rsidP="00D3483D">
            <w:pPr>
              <w:widowControl w:val="0"/>
              <w:spacing w:after="0"/>
              <w:jc w:val="center"/>
              <w:rPr>
                <w:rFonts w:eastAsia="바탕"/>
                <w:sz w:val="18"/>
                <w:szCs w:val="18"/>
                <w:lang w:eastAsia="ko-KR"/>
              </w:rPr>
            </w:pPr>
            <w:r w:rsidRPr="00731A2E">
              <w:rPr>
                <w:rFonts w:eastAsia="바탕"/>
                <w:sz w:val="18"/>
                <w:szCs w:val="18"/>
                <w:lang w:eastAsia="ko-KR"/>
              </w:rPr>
              <w:t>43.05</w:t>
            </w:r>
          </w:p>
        </w:tc>
      </w:tr>
      <w:tr w:rsidR="00731A2E" w:rsidRPr="00731A2E" w14:paraId="113243C4" w14:textId="77777777" w:rsidTr="00D21BA0">
        <w:trPr>
          <w:jc w:val="center"/>
        </w:trPr>
        <w:tc>
          <w:tcPr>
            <w:tcW w:w="1688" w:type="dxa"/>
            <w:shd w:val="clear" w:color="auto" w:fill="D9D9D9"/>
            <w:tcPrChange w:id="377" w:author="Author" w:date="2022-05-27T08:52:00Z">
              <w:tcPr>
                <w:tcW w:w="1688" w:type="dxa"/>
                <w:shd w:val="clear" w:color="auto" w:fill="D9D9D9"/>
              </w:tcPr>
            </w:tcPrChange>
          </w:tcPr>
          <w:p w14:paraId="096BDAE5" w14:textId="77777777" w:rsidR="00731A2E" w:rsidRPr="00731A2E" w:rsidRDefault="00731A2E">
            <w:pPr>
              <w:widowControl w:val="0"/>
              <w:spacing w:after="0"/>
              <w:jc w:val="center"/>
              <w:rPr>
                <w:rFonts w:eastAsia="바탕"/>
                <w:sz w:val="18"/>
                <w:szCs w:val="18"/>
                <w:lang w:eastAsia="ko-KR"/>
              </w:rPr>
              <w:pPrChange w:id="378" w:author="Author" w:date="2022-05-27T08:52:00Z">
                <w:pPr>
                  <w:widowControl w:val="0"/>
                  <w:spacing w:after="0"/>
                  <w:jc w:val="left"/>
                </w:pPr>
              </w:pPrChange>
            </w:pPr>
            <w:r w:rsidRPr="00731A2E">
              <w:rPr>
                <w:rFonts w:eastAsia="바탕"/>
                <w:sz w:val="18"/>
                <w:szCs w:val="18"/>
                <w:lang w:eastAsia="ko-KR"/>
              </w:rPr>
              <w:t>Ours*</w:t>
            </w:r>
          </w:p>
        </w:tc>
        <w:tc>
          <w:tcPr>
            <w:tcW w:w="1025" w:type="dxa"/>
            <w:tcPrChange w:id="379" w:author="Author" w:date="2022-05-27T08:52:00Z">
              <w:tcPr>
                <w:tcW w:w="1025" w:type="dxa"/>
              </w:tcPr>
            </w:tcPrChange>
          </w:tcPr>
          <w:p w14:paraId="09B939AB" w14:textId="77777777" w:rsidR="00731A2E" w:rsidRPr="00731A2E" w:rsidRDefault="00731A2E" w:rsidP="00D3483D">
            <w:pPr>
              <w:widowControl w:val="0"/>
              <w:spacing w:after="0"/>
              <w:jc w:val="center"/>
              <w:rPr>
                <w:rFonts w:eastAsia="바탕"/>
                <w:b/>
                <w:bCs/>
                <w:sz w:val="18"/>
                <w:szCs w:val="18"/>
                <w:lang w:eastAsia="ko-KR"/>
              </w:rPr>
            </w:pPr>
            <w:r w:rsidRPr="00731A2E">
              <w:rPr>
                <w:rFonts w:eastAsia="바탕"/>
                <w:b/>
                <w:bCs/>
                <w:sz w:val="18"/>
                <w:szCs w:val="18"/>
                <w:lang w:eastAsia="ko-KR"/>
              </w:rPr>
              <w:t>56,755,255</w:t>
            </w:r>
          </w:p>
        </w:tc>
        <w:tc>
          <w:tcPr>
            <w:tcW w:w="1175" w:type="dxa"/>
            <w:tcPrChange w:id="380" w:author="Author" w:date="2022-05-27T08:52:00Z">
              <w:tcPr>
                <w:tcW w:w="1175" w:type="dxa"/>
              </w:tcPr>
            </w:tcPrChange>
          </w:tcPr>
          <w:p w14:paraId="21E60A9F" w14:textId="77777777" w:rsidR="00731A2E" w:rsidRPr="00731A2E" w:rsidRDefault="00731A2E" w:rsidP="00D3483D">
            <w:pPr>
              <w:widowControl w:val="0"/>
              <w:spacing w:after="0"/>
              <w:jc w:val="center"/>
              <w:rPr>
                <w:rFonts w:eastAsia="바탕"/>
                <w:b/>
                <w:bCs/>
                <w:sz w:val="18"/>
                <w:szCs w:val="18"/>
                <w:lang w:eastAsia="ko-KR"/>
              </w:rPr>
            </w:pPr>
            <w:r w:rsidRPr="00731A2E">
              <w:rPr>
                <w:rFonts w:eastAsia="바탕"/>
                <w:b/>
                <w:bCs/>
                <w:sz w:val="18"/>
                <w:szCs w:val="18"/>
                <w:lang w:eastAsia="ko-KR"/>
              </w:rPr>
              <w:t>79.62</w:t>
            </w:r>
          </w:p>
        </w:tc>
      </w:tr>
    </w:tbl>
    <w:p w14:paraId="78DF4A8C" w14:textId="77777777" w:rsidR="00D654E4" w:rsidRDefault="00D654E4">
      <w:pPr>
        <w:widowControl w:val="0"/>
        <w:tabs>
          <w:tab w:val="left" w:pos="187"/>
        </w:tabs>
        <w:snapToGrid w:val="0"/>
        <w:ind w:firstLineChars="200" w:firstLine="440"/>
        <w:jc w:val="center"/>
        <w:rPr>
          <w:szCs w:val="22"/>
        </w:rPr>
        <w:pPrChange w:id="381" w:author="Author" w:date="2022-05-27T08:52:00Z">
          <w:pPr>
            <w:widowControl w:val="0"/>
            <w:tabs>
              <w:tab w:val="left" w:pos="187"/>
            </w:tabs>
            <w:snapToGrid w:val="0"/>
            <w:ind w:firstLineChars="200" w:firstLine="440"/>
          </w:pPr>
        </w:pPrChange>
      </w:pPr>
    </w:p>
    <w:p w14:paraId="4B16DA50" w14:textId="258814A9" w:rsidR="00731A2E" w:rsidRPr="00731A2E" w:rsidRDefault="00731A2E" w:rsidP="00731A2E">
      <w:pPr>
        <w:widowControl w:val="0"/>
        <w:tabs>
          <w:tab w:val="left" w:pos="187"/>
        </w:tabs>
        <w:snapToGrid w:val="0"/>
        <w:spacing w:before="240"/>
        <w:rPr>
          <w:b/>
          <w:szCs w:val="22"/>
        </w:rPr>
      </w:pPr>
      <w:r w:rsidRPr="00731A2E">
        <w:rPr>
          <w:b/>
          <w:szCs w:val="22"/>
        </w:rPr>
        <w:t>5 Conclusions</w:t>
      </w:r>
    </w:p>
    <w:p w14:paraId="23E456B9" w14:textId="77777777" w:rsidR="00731A2E" w:rsidRPr="00731A2E" w:rsidRDefault="00731A2E" w:rsidP="00731A2E">
      <w:pPr>
        <w:widowControl w:val="0"/>
        <w:tabs>
          <w:tab w:val="left" w:pos="187"/>
        </w:tabs>
        <w:snapToGrid w:val="0"/>
        <w:ind w:firstLineChars="200" w:firstLine="440"/>
        <w:rPr>
          <w:szCs w:val="22"/>
        </w:rPr>
      </w:pPr>
      <w:r w:rsidRPr="00731A2E">
        <w:rPr>
          <w:bCs/>
          <w:szCs w:val="22"/>
        </w:rPr>
        <w:t>This study proposed to change the exit flow of the Xception model to classify osteoarthritis grades. The proposed model is more accurate than other training models and the pre-modification model, with a 79.62% accuracy rate. Future studies must include a mathematical calculation analysis of the improved models or network improvements. Additionally, different knee joint radiology image datasets may be used to analyze the performance of the proposed Xception model more clearly and quantitatively.</w:t>
      </w:r>
    </w:p>
    <w:p w14:paraId="1FE87AC8" w14:textId="28F3CB24" w:rsidR="00FF6F51" w:rsidRPr="0064626C" w:rsidRDefault="00B74F89" w:rsidP="00F15F5F">
      <w:pPr>
        <w:pStyle w:val="keyword"/>
        <w:widowControl w:val="0"/>
        <w:tabs>
          <w:tab w:val="left" w:pos="187"/>
        </w:tabs>
        <w:adjustRightInd w:val="0"/>
        <w:snapToGrid w:val="0"/>
        <w:spacing w:before="240"/>
        <w:rPr>
          <w:szCs w:val="22"/>
        </w:rPr>
      </w:pPr>
      <w:commentRangeStart w:id="382"/>
      <w:r>
        <w:rPr>
          <w:b/>
          <w:szCs w:val="22"/>
        </w:rPr>
        <w:t>Acknowledgement</w:t>
      </w:r>
      <w:r>
        <w:rPr>
          <w:b/>
          <w:bCs/>
          <w:szCs w:val="22"/>
        </w:rPr>
        <w:t>:</w:t>
      </w:r>
      <w:r>
        <w:rPr>
          <w:szCs w:val="22"/>
        </w:rPr>
        <w:t xml:space="preserve"> </w:t>
      </w:r>
      <w:r w:rsidR="003C774D" w:rsidRPr="00FE1A59">
        <w:rPr>
          <w:szCs w:val="22"/>
        </w:rPr>
        <w:t>Acknowledgement</w:t>
      </w:r>
      <w:r w:rsidR="00B80CDA" w:rsidRPr="00E53468">
        <w:rPr>
          <w:rFonts w:hint="eastAsia"/>
          <w:szCs w:val="22"/>
        </w:rPr>
        <w:t xml:space="preserve">, </w:t>
      </w:r>
      <w:r w:rsidR="00B80CDA" w:rsidRPr="00E53468">
        <w:rPr>
          <w:szCs w:val="22"/>
        </w:rPr>
        <w:t>Funding statement</w:t>
      </w:r>
      <w:r w:rsidR="00B80CDA" w:rsidRPr="00E53468">
        <w:rPr>
          <w:rFonts w:hint="eastAsia"/>
          <w:szCs w:val="22"/>
        </w:rPr>
        <w:t xml:space="preserve">, </w:t>
      </w:r>
      <w:r w:rsidR="00B80CDA" w:rsidRPr="00E53468">
        <w:rPr>
          <w:szCs w:val="22"/>
        </w:rPr>
        <w:t>Conflict</w:t>
      </w:r>
      <w:r w:rsidR="004C7B2D">
        <w:rPr>
          <w:szCs w:val="22"/>
        </w:rPr>
        <w:t>s</w:t>
      </w:r>
      <w:r w:rsidR="00B80CDA" w:rsidRPr="00E53468">
        <w:rPr>
          <w:szCs w:val="22"/>
        </w:rPr>
        <w:t xml:space="preserve"> of </w:t>
      </w:r>
      <w:r w:rsidR="00AD5C9E">
        <w:rPr>
          <w:szCs w:val="22"/>
        </w:rPr>
        <w:t>I</w:t>
      </w:r>
      <w:r w:rsidR="00B80CDA" w:rsidRPr="00E53468">
        <w:rPr>
          <w:szCs w:val="22"/>
        </w:rPr>
        <w:t>nterest</w:t>
      </w:r>
      <w:r w:rsidR="003C774D" w:rsidRPr="00E53468">
        <w:rPr>
          <w:szCs w:val="22"/>
        </w:rPr>
        <w:t xml:space="preserve"> </w:t>
      </w:r>
      <w:r w:rsidR="003C774D" w:rsidRPr="00FE1A59">
        <w:rPr>
          <w:szCs w:val="22"/>
        </w:rPr>
        <w:t>and Reference</w:t>
      </w:r>
      <w:r w:rsidR="004C7B2D">
        <w:rPr>
          <w:szCs w:val="22"/>
        </w:rPr>
        <w:t>s</w:t>
      </w:r>
      <w:r w:rsidR="003C774D" w:rsidRPr="00FE1A59">
        <w:rPr>
          <w:szCs w:val="22"/>
        </w:rPr>
        <w:t xml:space="preserve"> heading</w:t>
      </w:r>
      <w:r w:rsidR="00083A83">
        <w:rPr>
          <w:szCs w:val="22"/>
        </w:rPr>
        <w:t>s</w:t>
      </w:r>
      <w:r w:rsidR="003C774D" w:rsidRPr="00FE1A59">
        <w:rPr>
          <w:szCs w:val="22"/>
        </w:rPr>
        <w:t xml:space="preserve"> should be left justified, bold, </w:t>
      </w:r>
      <w:r w:rsidR="00FB16E5">
        <w:rPr>
          <w:szCs w:val="22"/>
        </w:rPr>
        <w:t xml:space="preserve">not numbered, </w:t>
      </w:r>
      <w:r w:rsidR="003C774D" w:rsidRPr="00FE1A59">
        <w:rPr>
          <w:szCs w:val="22"/>
        </w:rPr>
        <w:t>with the first letter capitalized</w:t>
      </w:r>
      <w:r w:rsidR="00FB16E5">
        <w:rPr>
          <w:szCs w:val="22"/>
        </w:rPr>
        <w:t>.</w:t>
      </w:r>
      <w:r w:rsidR="003C774D" w:rsidRPr="00FE1A59">
        <w:rPr>
          <w:szCs w:val="22"/>
        </w:rPr>
        <w:t xml:space="preserve"> </w:t>
      </w:r>
      <w:del w:id="383" w:author="Author" w:date="2022-05-27T09:45:00Z">
        <w:r w:rsidR="003C774D" w:rsidRPr="00FE1A59" w:rsidDel="00990101">
          <w:rPr>
            <w:szCs w:val="22"/>
          </w:rPr>
          <w:delText xml:space="preserve"> </w:delText>
        </w:r>
      </w:del>
      <w:r w:rsidR="00C8413E">
        <w:rPr>
          <w:szCs w:val="22"/>
        </w:rPr>
        <w:t>Sections following those headings are formatted as the main text</w:t>
      </w:r>
      <w:r w:rsidR="003C774D" w:rsidRPr="00FE1A59">
        <w:rPr>
          <w:szCs w:val="22"/>
        </w:rPr>
        <w:t>.</w:t>
      </w:r>
      <w:r w:rsidR="003C774D">
        <w:rPr>
          <w:szCs w:val="22"/>
        </w:rPr>
        <w:t xml:space="preserve"> Authors should thank those who contributed to the article but</w:t>
      </w:r>
      <w:r w:rsidR="0064626C">
        <w:rPr>
          <w:szCs w:val="22"/>
        </w:rPr>
        <w:t xml:space="preserve"> cannot </w:t>
      </w:r>
      <w:r w:rsidR="00C8413E">
        <w:rPr>
          <w:szCs w:val="22"/>
        </w:rPr>
        <w:t>include themselves</w:t>
      </w:r>
      <w:r w:rsidR="0064626C">
        <w:rPr>
          <w:szCs w:val="22"/>
        </w:rPr>
        <w:t>.</w:t>
      </w:r>
      <w:commentRangeEnd w:id="382"/>
      <w:r w:rsidR="00990101">
        <w:rPr>
          <w:rStyle w:val="a6"/>
        </w:rPr>
        <w:commentReference w:id="382"/>
      </w:r>
    </w:p>
    <w:p w14:paraId="1B3DE38F" w14:textId="77777777" w:rsidR="00731A2E" w:rsidRPr="00731A2E" w:rsidRDefault="004B001F" w:rsidP="00731A2E">
      <w:pPr>
        <w:pStyle w:val="af"/>
        <w:tabs>
          <w:tab w:val="left" w:pos="187"/>
        </w:tabs>
        <w:snapToGrid w:val="0"/>
        <w:spacing w:before="240" w:after="60"/>
        <w:rPr>
          <w:sz w:val="22"/>
          <w:szCs w:val="22"/>
        </w:rPr>
      </w:pPr>
      <w:commentRangeStart w:id="384"/>
      <w:r w:rsidRPr="004B001F">
        <w:rPr>
          <w:rStyle w:val="af4"/>
          <w:b/>
          <w:bCs/>
          <w:i w:val="0"/>
          <w:color w:val="1C1E29"/>
          <w:sz w:val="22"/>
          <w:szCs w:val="22"/>
        </w:rPr>
        <w:t xml:space="preserve">Funding </w:t>
      </w:r>
      <w:r w:rsidR="00F21503">
        <w:rPr>
          <w:rStyle w:val="af4"/>
          <w:b/>
          <w:bCs/>
          <w:i w:val="0"/>
          <w:color w:val="1C1E29"/>
          <w:sz w:val="22"/>
          <w:szCs w:val="22"/>
        </w:rPr>
        <w:t>S</w:t>
      </w:r>
      <w:r w:rsidRPr="004B001F">
        <w:rPr>
          <w:rStyle w:val="af4"/>
          <w:b/>
          <w:bCs/>
          <w:i w:val="0"/>
          <w:color w:val="1C1E29"/>
          <w:sz w:val="22"/>
          <w:szCs w:val="22"/>
        </w:rPr>
        <w:t>tatemen</w:t>
      </w:r>
      <w:r w:rsidRPr="00AD5C9E">
        <w:rPr>
          <w:rStyle w:val="af4"/>
          <w:b/>
          <w:bCs/>
          <w:i w:val="0"/>
          <w:color w:val="1C1E29"/>
          <w:sz w:val="22"/>
          <w:szCs w:val="22"/>
        </w:rPr>
        <w:t>t</w:t>
      </w:r>
      <w:r w:rsidRPr="00AD5C9E">
        <w:rPr>
          <w:b/>
          <w:bCs/>
          <w:color w:val="1C1E29"/>
          <w:sz w:val="22"/>
          <w:szCs w:val="22"/>
        </w:rPr>
        <w:t>:</w:t>
      </w:r>
      <w:r w:rsidRPr="00B80CDA">
        <w:rPr>
          <w:color w:val="1C1E29"/>
          <w:sz w:val="22"/>
          <w:szCs w:val="22"/>
        </w:rPr>
        <w:t xml:space="preserve"> </w:t>
      </w:r>
      <w:r w:rsidR="00731A2E" w:rsidRPr="00731A2E">
        <w:rPr>
          <w:sz w:val="22"/>
          <w:szCs w:val="22"/>
        </w:rPr>
        <w:t xml:space="preserve">This research was conducted with the support of the Korea Research </w:t>
      </w:r>
      <w:proofErr w:type="gramStart"/>
      <w:r w:rsidR="00731A2E" w:rsidRPr="00731A2E">
        <w:rPr>
          <w:sz w:val="22"/>
          <w:szCs w:val="22"/>
        </w:rPr>
        <w:t>Foundation, and</w:t>
      </w:r>
      <w:proofErr w:type="gramEnd"/>
      <w:r w:rsidR="00731A2E" w:rsidRPr="00731A2E">
        <w:rPr>
          <w:sz w:val="22"/>
          <w:szCs w:val="22"/>
        </w:rPr>
        <w:t xml:space="preserve"> funded by the Ministry of Education of Korea in 2020.</w:t>
      </w:r>
    </w:p>
    <w:p w14:paraId="304F95BB" w14:textId="77777777" w:rsidR="00731A2E" w:rsidRPr="00731A2E" w:rsidRDefault="00731A2E" w:rsidP="00731A2E">
      <w:pPr>
        <w:pStyle w:val="af"/>
        <w:tabs>
          <w:tab w:val="left" w:pos="187"/>
        </w:tabs>
        <w:snapToGrid w:val="0"/>
        <w:spacing w:before="240" w:after="60"/>
        <w:rPr>
          <w:sz w:val="22"/>
          <w:szCs w:val="22"/>
        </w:rPr>
      </w:pPr>
      <w:r w:rsidRPr="00731A2E">
        <w:rPr>
          <w:sz w:val="22"/>
          <w:szCs w:val="22"/>
        </w:rPr>
        <w:t>(No. 2020R1A6A1A03040583)</w:t>
      </w:r>
      <w:commentRangeEnd w:id="384"/>
      <w:r>
        <w:rPr>
          <w:rStyle w:val="a6"/>
        </w:rPr>
        <w:commentReference w:id="384"/>
      </w:r>
    </w:p>
    <w:p w14:paraId="71491E01" w14:textId="06B81257" w:rsidR="004B001F" w:rsidRDefault="004B001F" w:rsidP="00F15F5F">
      <w:pPr>
        <w:pStyle w:val="keyword"/>
        <w:widowControl w:val="0"/>
        <w:tabs>
          <w:tab w:val="left" w:pos="187"/>
        </w:tabs>
        <w:snapToGrid w:val="0"/>
        <w:spacing w:before="240"/>
        <w:rPr>
          <w:szCs w:val="22"/>
        </w:rPr>
      </w:pPr>
      <w:commentRangeStart w:id="385"/>
      <w:r w:rsidRPr="004B001F">
        <w:rPr>
          <w:b/>
          <w:szCs w:val="22"/>
        </w:rPr>
        <w:t>Conflict</w:t>
      </w:r>
      <w:r w:rsidR="00AD5C9E">
        <w:rPr>
          <w:b/>
          <w:szCs w:val="22"/>
        </w:rPr>
        <w:t>s</w:t>
      </w:r>
      <w:r w:rsidRPr="004B001F">
        <w:rPr>
          <w:b/>
          <w:szCs w:val="22"/>
        </w:rPr>
        <w:t xml:space="preserve"> of </w:t>
      </w:r>
      <w:r w:rsidR="00F21503">
        <w:rPr>
          <w:b/>
          <w:szCs w:val="22"/>
        </w:rPr>
        <w:t>I</w:t>
      </w:r>
      <w:r w:rsidRPr="004B001F">
        <w:rPr>
          <w:b/>
          <w:szCs w:val="22"/>
        </w:rPr>
        <w:t>nteres</w:t>
      </w:r>
      <w:r w:rsidRPr="00690C44">
        <w:rPr>
          <w:b/>
          <w:szCs w:val="22"/>
        </w:rPr>
        <w:t>t:</w:t>
      </w:r>
      <w:r w:rsidR="00484647" w:rsidRPr="00503E9D">
        <w:rPr>
          <w:b/>
          <w:szCs w:val="22"/>
        </w:rPr>
        <w:t xml:space="preserve"> </w:t>
      </w:r>
      <w:r w:rsidR="00B80CDA" w:rsidRPr="00E53468">
        <w:rPr>
          <w:szCs w:val="22"/>
        </w:rPr>
        <w:t>The authors declare that they have no conflicts of interest to report regarding the present study.</w:t>
      </w:r>
      <w:commentRangeEnd w:id="385"/>
      <w:r w:rsidR="00731A2E">
        <w:rPr>
          <w:rStyle w:val="a6"/>
        </w:rPr>
        <w:commentReference w:id="385"/>
      </w:r>
    </w:p>
    <w:p w14:paraId="616BB20D" w14:textId="77777777" w:rsidR="005C1414" w:rsidRDefault="005C1414" w:rsidP="00F15F5F">
      <w:pPr>
        <w:pStyle w:val="1"/>
        <w:keepNext w:val="0"/>
        <w:widowControl w:val="0"/>
        <w:tabs>
          <w:tab w:val="left" w:pos="187"/>
        </w:tabs>
        <w:snapToGrid w:val="0"/>
        <w:spacing w:before="240" w:after="60"/>
        <w:rPr>
          <w:szCs w:val="22"/>
        </w:rPr>
      </w:pPr>
      <w:commentRangeStart w:id="386"/>
      <w:r>
        <w:rPr>
          <w:szCs w:val="22"/>
        </w:rPr>
        <w:t>References</w:t>
      </w:r>
      <w:commentRangeEnd w:id="386"/>
      <w:r w:rsidR="00A04D58">
        <w:rPr>
          <w:rStyle w:val="a6"/>
          <w:b w:val="0"/>
          <w:kern w:val="0"/>
        </w:rPr>
        <w:commentReference w:id="386"/>
      </w:r>
    </w:p>
    <w:commentRangeStart w:id="387"/>
    <w:p w14:paraId="4F615E46" w14:textId="77777777" w:rsidR="00731A2E" w:rsidRPr="00731A2E" w:rsidRDefault="00731A2E" w:rsidP="00F05335">
      <w:pPr>
        <w:widowControl w:val="0"/>
        <w:numPr>
          <w:ilvl w:val="0"/>
          <w:numId w:val="20"/>
        </w:numPr>
        <w:tabs>
          <w:tab w:val="left" w:pos="187"/>
        </w:tabs>
        <w:snapToGrid w:val="0"/>
        <w:ind w:leftChars="-181" w:left="2" w:hangingChars="200"/>
        <w:rPr>
          <w:sz w:val="20"/>
        </w:rPr>
      </w:pPr>
      <w:r w:rsidRPr="00731A2E">
        <w:rPr>
          <w:sz w:val="20"/>
        </w:rPr>
        <w:fldChar w:fldCharType="begin"/>
      </w:r>
      <w:r w:rsidRPr="00731A2E">
        <w:rPr>
          <w:sz w:val="20"/>
        </w:rPr>
        <w:instrText xml:space="preserve"> HYPERLINK "https://www.snubh.org/dh/main/index.do?DP_CD=JRC&amp;MENU_ID=002008024" \h </w:instrText>
      </w:r>
      <w:r w:rsidRPr="00731A2E">
        <w:rPr>
          <w:sz w:val="20"/>
        </w:rPr>
        <w:fldChar w:fldCharType="separate"/>
      </w:r>
      <w:r w:rsidRPr="00731A2E">
        <w:rPr>
          <w:rStyle w:val="ab"/>
          <w:sz w:val="20"/>
        </w:rPr>
        <w:t>https://www.snubh.org/dh/main/index.do?DP_CD=JRC&amp;MENU_ID=002008024</w:t>
      </w:r>
      <w:r w:rsidRPr="00731A2E">
        <w:rPr>
          <w:sz w:val="20"/>
        </w:rPr>
        <w:fldChar w:fldCharType="end"/>
      </w:r>
      <w:commentRangeEnd w:id="387"/>
      <w:r w:rsidR="00A04D58">
        <w:rPr>
          <w:rStyle w:val="a6"/>
        </w:rPr>
        <w:commentReference w:id="387"/>
      </w:r>
    </w:p>
    <w:p w14:paraId="656A752D" w14:textId="7829095F" w:rsidR="00731A2E" w:rsidRPr="00731A2E" w:rsidRDefault="00A04D58" w:rsidP="00F05335">
      <w:pPr>
        <w:widowControl w:val="0"/>
        <w:numPr>
          <w:ilvl w:val="0"/>
          <w:numId w:val="20"/>
        </w:numPr>
        <w:tabs>
          <w:tab w:val="left" w:pos="187"/>
        </w:tabs>
        <w:snapToGrid w:val="0"/>
        <w:ind w:leftChars="-181" w:left="2" w:hangingChars="200"/>
        <w:rPr>
          <w:sz w:val="20"/>
        </w:rPr>
      </w:pPr>
      <w:ins w:id="388" w:author="Author" w:date="2022-05-27T09:01:00Z">
        <w:r>
          <w:rPr>
            <w:sz w:val="20"/>
          </w:rPr>
          <w:t xml:space="preserve">S. </w:t>
        </w:r>
      </w:ins>
      <w:r w:rsidR="00731A2E" w:rsidRPr="00731A2E">
        <w:rPr>
          <w:sz w:val="20"/>
        </w:rPr>
        <w:t>Oh</w:t>
      </w:r>
      <w:del w:id="389" w:author="Author" w:date="2022-05-27T09:01:00Z">
        <w:r w:rsidR="00731A2E" w:rsidRPr="00731A2E" w:rsidDel="00A04D58">
          <w:rPr>
            <w:sz w:val="20"/>
          </w:rPr>
          <w:delText xml:space="preserve"> Seung-jun</w:delText>
        </w:r>
      </w:del>
      <w:r w:rsidR="00731A2E" w:rsidRPr="00731A2E">
        <w:rPr>
          <w:sz w:val="20"/>
        </w:rPr>
        <w:t xml:space="preserve">, </w:t>
      </w:r>
      <w:ins w:id="390" w:author="Author" w:date="2022-05-27T09:01:00Z">
        <w:r>
          <w:rPr>
            <w:sz w:val="20"/>
          </w:rPr>
          <w:t xml:space="preserve">E. </w:t>
        </w:r>
      </w:ins>
      <w:r w:rsidR="00731A2E" w:rsidRPr="00731A2E">
        <w:rPr>
          <w:sz w:val="20"/>
        </w:rPr>
        <w:t>Jang</w:t>
      </w:r>
      <w:del w:id="391" w:author="Author" w:date="2022-05-27T09:01:00Z">
        <w:r w:rsidR="00731A2E" w:rsidRPr="00731A2E" w:rsidDel="00A04D58">
          <w:rPr>
            <w:sz w:val="20"/>
          </w:rPr>
          <w:delText xml:space="preserve"> Eun-soo</w:delText>
        </w:r>
      </w:del>
      <w:r w:rsidR="00731A2E" w:rsidRPr="00731A2E">
        <w:rPr>
          <w:sz w:val="20"/>
        </w:rPr>
        <w:t>,</w:t>
      </w:r>
      <w:ins w:id="392" w:author="Author" w:date="2022-05-27T09:01:00Z">
        <w:r>
          <w:rPr>
            <w:sz w:val="20"/>
          </w:rPr>
          <w:t xml:space="preserve"> Y.</w:t>
        </w:r>
      </w:ins>
      <w:r w:rsidR="00731A2E" w:rsidRPr="00731A2E">
        <w:rPr>
          <w:sz w:val="20"/>
        </w:rPr>
        <w:t xml:space="preserve"> Oh</w:t>
      </w:r>
      <w:del w:id="393" w:author="Author" w:date="2022-05-27T09:02:00Z">
        <w:r w:rsidR="00731A2E" w:rsidRPr="00731A2E" w:rsidDel="00A04D58">
          <w:rPr>
            <w:sz w:val="20"/>
          </w:rPr>
          <w:delText xml:space="preserve"> Young-sun</w:delText>
        </w:r>
      </w:del>
      <w:r w:rsidR="00731A2E" w:rsidRPr="00731A2E">
        <w:rPr>
          <w:sz w:val="20"/>
        </w:rPr>
        <w:t>,</w:t>
      </w:r>
      <w:ins w:id="394" w:author="Author" w:date="2022-05-27T09:02:00Z">
        <w:r>
          <w:rPr>
            <w:sz w:val="20"/>
          </w:rPr>
          <w:t xml:space="preserve"> W.</w:t>
        </w:r>
      </w:ins>
      <w:r w:rsidR="00731A2E" w:rsidRPr="00731A2E">
        <w:rPr>
          <w:sz w:val="20"/>
        </w:rPr>
        <w:t xml:space="preserve"> Kang</w:t>
      </w:r>
      <w:del w:id="395" w:author="Author" w:date="2022-05-27T09:02:00Z">
        <w:r w:rsidR="00731A2E" w:rsidRPr="00731A2E" w:rsidDel="00A04D58">
          <w:rPr>
            <w:sz w:val="20"/>
          </w:rPr>
          <w:delText xml:space="preserve"> Wi-chang</w:delText>
        </w:r>
      </w:del>
      <w:r w:rsidR="00731A2E" w:rsidRPr="00731A2E">
        <w:rPr>
          <w:sz w:val="20"/>
        </w:rPr>
        <w:t>,</w:t>
      </w:r>
      <w:ins w:id="396" w:author="Author" w:date="2022-05-27T09:02:00Z">
        <w:r>
          <w:rPr>
            <w:sz w:val="20"/>
          </w:rPr>
          <w:t xml:space="preserve"> E.</w:t>
        </w:r>
      </w:ins>
      <w:r w:rsidR="00731A2E" w:rsidRPr="00731A2E">
        <w:rPr>
          <w:sz w:val="20"/>
        </w:rPr>
        <w:t xml:space="preserve"> Lee</w:t>
      </w:r>
      <w:del w:id="397" w:author="Author" w:date="2022-05-27T09:02:00Z">
        <w:r w:rsidR="00731A2E" w:rsidRPr="00731A2E" w:rsidDel="00A04D58">
          <w:rPr>
            <w:sz w:val="20"/>
          </w:rPr>
          <w:delText xml:space="preserve"> Eun-jung</w:delText>
        </w:r>
      </w:del>
      <w:r w:rsidR="00731A2E" w:rsidRPr="00731A2E">
        <w:rPr>
          <w:sz w:val="20"/>
        </w:rPr>
        <w:t>,</w:t>
      </w:r>
      <w:ins w:id="398" w:author="Author" w:date="2022-05-27T09:10:00Z">
        <w:r w:rsidR="002E65C4">
          <w:rPr>
            <w:sz w:val="20"/>
          </w:rPr>
          <w:t xml:space="preserve"> </w:t>
        </w:r>
      </w:ins>
      <w:ins w:id="399" w:author="Author" w:date="2022-05-27T09:13:00Z">
        <w:r w:rsidR="002E65C4">
          <w:rPr>
            <w:sz w:val="20"/>
          </w:rPr>
          <w:t>et al.</w:t>
        </w:r>
      </w:ins>
      <w:del w:id="400" w:author="Author" w:date="2022-05-27T09:13:00Z">
        <w:r w:rsidR="00731A2E" w:rsidRPr="00731A2E" w:rsidDel="002E65C4">
          <w:rPr>
            <w:sz w:val="20"/>
          </w:rPr>
          <w:delText xml:space="preserve"> Jeong</w:delText>
        </w:r>
      </w:del>
      <w:del w:id="401" w:author="Author" w:date="2022-05-27T09:02:00Z">
        <w:r w:rsidR="00731A2E" w:rsidRPr="00731A2E" w:rsidDel="00A04D58">
          <w:rPr>
            <w:sz w:val="20"/>
          </w:rPr>
          <w:delText xml:space="preserve"> In-cheol</w:delText>
        </w:r>
      </w:del>
      <w:r w:rsidR="00731A2E" w:rsidRPr="00731A2E">
        <w:rPr>
          <w:sz w:val="20"/>
        </w:rPr>
        <w:t xml:space="preserve">, </w:t>
      </w:r>
      <w:del w:id="402" w:author="Author" w:date="2022-05-27T09:02:00Z">
        <w:r w:rsidR="00731A2E" w:rsidRPr="00731A2E" w:rsidDel="00A04D58">
          <w:rPr>
            <w:sz w:val="20"/>
          </w:rPr>
          <w:delText>"</w:delText>
        </w:r>
      </w:del>
      <w:ins w:id="403" w:author="Author" w:date="2022-05-27T09:02:00Z">
        <w:r>
          <w:rPr>
            <w:sz w:val="20"/>
          </w:rPr>
          <w:t>“</w:t>
        </w:r>
      </w:ins>
      <w:r w:rsidR="00731A2E" w:rsidRPr="00731A2E">
        <w:rPr>
          <w:sz w:val="20"/>
        </w:rPr>
        <w:t>An exploratory study on the reliability of degenerative knee arthritis dialectics and the correlation between knee ROM, VAS, and WOMAC,</w:t>
      </w:r>
      <w:ins w:id="404" w:author="Author" w:date="2022-05-27T09:02:00Z">
        <w:r>
          <w:rPr>
            <w:sz w:val="20"/>
          </w:rPr>
          <w:t>”</w:t>
        </w:r>
      </w:ins>
      <w:del w:id="405" w:author="Author" w:date="2022-05-27T09:02:00Z">
        <w:r w:rsidR="00731A2E" w:rsidRPr="00731A2E" w:rsidDel="00A04D58">
          <w:rPr>
            <w:sz w:val="20"/>
          </w:rPr>
          <w:delText>"</w:delText>
        </w:r>
      </w:del>
      <w:r w:rsidR="00731A2E" w:rsidRPr="00731A2E">
        <w:rPr>
          <w:sz w:val="20"/>
        </w:rPr>
        <w:t xml:space="preserve"> </w:t>
      </w:r>
      <w:r w:rsidR="00731A2E" w:rsidRPr="00A04D58">
        <w:rPr>
          <w:i/>
          <w:iCs/>
          <w:sz w:val="20"/>
          <w:rPrChange w:id="406" w:author="Author" w:date="2022-05-27T09:02:00Z">
            <w:rPr>
              <w:sz w:val="20"/>
            </w:rPr>
          </w:rPrChange>
        </w:rPr>
        <w:t>Journal of Korean Medicine Rehabilitation</w:t>
      </w:r>
      <w:ins w:id="407" w:author="Author" w:date="2022-05-27T09:02:00Z">
        <w:r>
          <w:rPr>
            <w:sz w:val="20"/>
          </w:rPr>
          <w:t>,</w:t>
        </w:r>
      </w:ins>
      <w:del w:id="408" w:author="Author" w:date="2022-05-27T09:02:00Z">
        <w:r w:rsidR="00731A2E" w:rsidRPr="00731A2E" w:rsidDel="00A04D58">
          <w:rPr>
            <w:sz w:val="20"/>
          </w:rPr>
          <w:delText xml:space="preserve"> </w:delText>
        </w:r>
      </w:del>
      <w:ins w:id="409" w:author="Author" w:date="2022-05-27T09:02:00Z">
        <w:r>
          <w:rPr>
            <w:sz w:val="20"/>
          </w:rPr>
          <w:t xml:space="preserve"> v</w:t>
        </w:r>
      </w:ins>
      <w:del w:id="410" w:author="Author" w:date="2022-05-27T09:02:00Z">
        <w:r w:rsidR="00731A2E" w:rsidRPr="00731A2E" w:rsidDel="00A04D58">
          <w:rPr>
            <w:sz w:val="20"/>
          </w:rPr>
          <w:delText>V</w:delText>
        </w:r>
      </w:del>
      <w:r w:rsidR="00731A2E" w:rsidRPr="00731A2E">
        <w:rPr>
          <w:sz w:val="20"/>
        </w:rPr>
        <w:t>ol. 29</w:t>
      </w:r>
      <w:ins w:id="411" w:author="Author" w:date="2022-05-27T09:02:00Z">
        <w:r>
          <w:rPr>
            <w:sz w:val="20"/>
          </w:rPr>
          <w:t>,</w:t>
        </w:r>
      </w:ins>
      <w:r w:rsidR="00731A2E" w:rsidRPr="00731A2E">
        <w:rPr>
          <w:sz w:val="20"/>
        </w:rPr>
        <w:t xml:space="preserve"> </w:t>
      </w:r>
      <w:del w:id="412" w:author="Author" w:date="2022-05-27T09:02:00Z">
        <w:r w:rsidR="00731A2E" w:rsidRPr="00731A2E" w:rsidDel="00A04D58">
          <w:rPr>
            <w:sz w:val="20"/>
          </w:rPr>
          <w:delText>N</w:delText>
        </w:r>
      </w:del>
      <w:ins w:id="413" w:author="Author" w:date="2022-05-27T09:02:00Z">
        <w:r>
          <w:rPr>
            <w:sz w:val="20"/>
          </w:rPr>
          <w:t>n</w:t>
        </w:r>
      </w:ins>
      <w:r w:rsidR="00731A2E" w:rsidRPr="00731A2E">
        <w:rPr>
          <w:sz w:val="20"/>
        </w:rPr>
        <w:t>o. 3,</w:t>
      </w:r>
      <w:ins w:id="414" w:author="Author" w:date="2022-05-27T09:02:00Z">
        <w:r>
          <w:rPr>
            <w:sz w:val="20"/>
          </w:rPr>
          <w:t xml:space="preserve"> pp. 113–12</w:t>
        </w:r>
      </w:ins>
      <w:ins w:id="415" w:author="Author" w:date="2022-05-27T09:03:00Z">
        <w:r>
          <w:rPr>
            <w:sz w:val="20"/>
          </w:rPr>
          <w:t>8,</w:t>
        </w:r>
      </w:ins>
      <w:del w:id="416" w:author="Author" w:date="2022-05-27T09:03:00Z">
        <w:r w:rsidR="00731A2E" w:rsidRPr="00731A2E" w:rsidDel="00A04D58">
          <w:rPr>
            <w:sz w:val="20"/>
          </w:rPr>
          <w:delText xml:space="preserve"> July</w:delText>
        </w:r>
      </w:del>
      <w:r w:rsidR="00731A2E" w:rsidRPr="00731A2E">
        <w:rPr>
          <w:sz w:val="20"/>
        </w:rPr>
        <w:t xml:space="preserve"> 2019</w:t>
      </w:r>
      <w:ins w:id="417" w:author="Author" w:date="2022-05-27T09:03:00Z">
        <w:r>
          <w:rPr>
            <w:sz w:val="20"/>
          </w:rPr>
          <w:t>.</w:t>
        </w:r>
      </w:ins>
    </w:p>
    <w:p w14:paraId="401E1FB5" w14:textId="371A82C8" w:rsidR="00731A2E" w:rsidRPr="00731A2E" w:rsidRDefault="00731A2E" w:rsidP="00F05335">
      <w:pPr>
        <w:widowControl w:val="0"/>
        <w:numPr>
          <w:ilvl w:val="0"/>
          <w:numId w:val="20"/>
        </w:numPr>
        <w:tabs>
          <w:tab w:val="left" w:pos="187"/>
        </w:tabs>
        <w:snapToGrid w:val="0"/>
        <w:ind w:leftChars="-181" w:left="2" w:hangingChars="200"/>
        <w:rPr>
          <w:sz w:val="20"/>
        </w:rPr>
      </w:pPr>
      <w:commentRangeStart w:id="418"/>
      <w:r w:rsidRPr="00731A2E">
        <w:rPr>
          <w:sz w:val="20"/>
        </w:rPr>
        <w:t>N</w:t>
      </w:r>
      <w:ins w:id="419" w:author="Author" w:date="2022-05-27T09:04:00Z">
        <w:r w:rsidR="00A04D58">
          <w:rPr>
            <w:sz w:val="20"/>
          </w:rPr>
          <w:t>.</w:t>
        </w:r>
      </w:ins>
      <w:del w:id="420" w:author="Author" w:date="2022-05-27T09:04:00Z">
        <w:r w:rsidRPr="00731A2E" w:rsidDel="00A04D58">
          <w:rPr>
            <w:sz w:val="20"/>
          </w:rPr>
          <w:delText>eslihan</w:delText>
        </w:r>
      </w:del>
      <w:r w:rsidRPr="00731A2E">
        <w:rPr>
          <w:sz w:val="20"/>
        </w:rPr>
        <w:t xml:space="preserve"> Bayramoglu, M</w:t>
      </w:r>
      <w:del w:id="421" w:author="Author" w:date="2022-05-27T09:04:00Z">
        <w:r w:rsidRPr="00731A2E" w:rsidDel="00A04D58">
          <w:rPr>
            <w:sz w:val="20"/>
          </w:rPr>
          <w:delText>iika</w:delText>
        </w:r>
      </w:del>
      <w:ins w:id="422" w:author="Author" w:date="2022-05-27T09:04:00Z">
        <w:r w:rsidR="00A04D58">
          <w:rPr>
            <w:sz w:val="20"/>
          </w:rPr>
          <w:t>.</w:t>
        </w:r>
      </w:ins>
      <w:r w:rsidRPr="00731A2E">
        <w:rPr>
          <w:sz w:val="20"/>
        </w:rPr>
        <w:t xml:space="preserve"> T. Nieminen,</w:t>
      </w:r>
      <w:ins w:id="423" w:author="Author" w:date="2022-05-27T09:11:00Z">
        <w:r w:rsidR="002E65C4">
          <w:rPr>
            <w:sz w:val="20"/>
          </w:rPr>
          <w:t xml:space="preserve"> and</w:t>
        </w:r>
      </w:ins>
      <w:r w:rsidRPr="00731A2E">
        <w:rPr>
          <w:sz w:val="20"/>
        </w:rPr>
        <w:t xml:space="preserve"> S</w:t>
      </w:r>
      <w:ins w:id="424" w:author="Author" w:date="2022-05-27T09:04:00Z">
        <w:r w:rsidR="00A04D58">
          <w:rPr>
            <w:sz w:val="20"/>
          </w:rPr>
          <w:t>.</w:t>
        </w:r>
      </w:ins>
      <w:del w:id="425" w:author="Author" w:date="2022-05-27T09:04:00Z">
        <w:r w:rsidRPr="00731A2E" w:rsidDel="00A04D58">
          <w:rPr>
            <w:sz w:val="20"/>
          </w:rPr>
          <w:delText xml:space="preserve">imo </w:delText>
        </w:r>
      </w:del>
      <w:ins w:id="426" w:author="Author" w:date="2022-05-27T09:04:00Z">
        <w:r w:rsidR="00A04D58">
          <w:rPr>
            <w:sz w:val="20"/>
          </w:rPr>
          <w:t xml:space="preserve"> </w:t>
        </w:r>
      </w:ins>
      <w:r w:rsidRPr="00731A2E">
        <w:rPr>
          <w:sz w:val="20"/>
        </w:rPr>
        <w:t xml:space="preserve">Saarakkala, “A </w:t>
      </w:r>
      <w:ins w:id="427" w:author="Author" w:date="2022-05-27T09:06:00Z">
        <w:r w:rsidR="00A04D58">
          <w:rPr>
            <w:sz w:val="20"/>
          </w:rPr>
          <w:t>l</w:t>
        </w:r>
      </w:ins>
      <w:del w:id="428" w:author="Author" w:date="2022-05-27T09:06:00Z">
        <w:r w:rsidRPr="00731A2E" w:rsidDel="00A04D58">
          <w:rPr>
            <w:sz w:val="20"/>
          </w:rPr>
          <w:delText>L</w:delText>
        </w:r>
      </w:del>
      <w:r w:rsidRPr="00731A2E">
        <w:rPr>
          <w:sz w:val="20"/>
        </w:rPr>
        <w:t xml:space="preserve">ightweight CNN and </w:t>
      </w:r>
      <w:ins w:id="429" w:author="Author" w:date="2022-05-27T09:06:00Z">
        <w:r w:rsidR="00A04D58">
          <w:rPr>
            <w:sz w:val="20"/>
          </w:rPr>
          <w:t>j</w:t>
        </w:r>
      </w:ins>
      <w:del w:id="430" w:author="Author" w:date="2022-05-27T09:06:00Z">
        <w:r w:rsidRPr="00731A2E" w:rsidDel="00A04D58">
          <w:rPr>
            <w:sz w:val="20"/>
          </w:rPr>
          <w:delText>J</w:delText>
        </w:r>
      </w:del>
      <w:r w:rsidRPr="00731A2E">
        <w:rPr>
          <w:sz w:val="20"/>
        </w:rPr>
        <w:t xml:space="preserve">oint </w:t>
      </w:r>
      <w:ins w:id="431" w:author="Author" w:date="2022-05-27T09:06:00Z">
        <w:r w:rsidR="00A04D58">
          <w:rPr>
            <w:sz w:val="20"/>
          </w:rPr>
          <w:t>s</w:t>
        </w:r>
      </w:ins>
      <w:del w:id="432" w:author="Author" w:date="2022-05-27T09:06:00Z">
        <w:r w:rsidRPr="00731A2E" w:rsidDel="00A04D58">
          <w:rPr>
            <w:sz w:val="20"/>
          </w:rPr>
          <w:delText>S</w:delText>
        </w:r>
      </w:del>
      <w:r w:rsidRPr="00731A2E">
        <w:rPr>
          <w:sz w:val="20"/>
        </w:rPr>
        <w:t>hape-</w:t>
      </w:r>
      <w:ins w:id="433" w:author="Author" w:date="2022-05-27T09:06:00Z">
        <w:r w:rsidR="00A04D58">
          <w:rPr>
            <w:sz w:val="20"/>
          </w:rPr>
          <w:t>j</w:t>
        </w:r>
      </w:ins>
      <w:del w:id="434" w:author="Author" w:date="2022-05-27T09:06:00Z">
        <w:r w:rsidRPr="00731A2E" w:rsidDel="00A04D58">
          <w:rPr>
            <w:sz w:val="20"/>
          </w:rPr>
          <w:delText>J</w:delText>
        </w:r>
      </w:del>
      <w:r w:rsidRPr="00731A2E">
        <w:rPr>
          <w:sz w:val="20"/>
        </w:rPr>
        <w:t xml:space="preserve">oint </w:t>
      </w:r>
      <w:ins w:id="435" w:author="Author" w:date="2022-05-27T09:06:00Z">
        <w:r w:rsidR="00A04D58">
          <w:rPr>
            <w:sz w:val="20"/>
          </w:rPr>
          <w:t>s</w:t>
        </w:r>
      </w:ins>
      <w:del w:id="436" w:author="Author" w:date="2022-05-27T09:06:00Z">
        <w:r w:rsidRPr="00731A2E" w:rsidDel="00A04D58">
          <w:rPr>
            <w:sz w:val="20"/>
          </w:rPr>
          <w:delText>S</w:delText>
        </w:r>
      </w:del>
      <w:r w:rsidRPr="00731A2E">
        <w:rPr>
          <w:sz w:val="20"/>
        </w:rPr>
        <w:t xml:space="preserve">pace (JS2) </w:t>
      </w:r>
      <w:ins w:id="437" w:author="Author" w:date="2022-05-27T09:07:00Z">
        <w:r w:rsidR="00A04D58">
          <w:rPr>
            <w:sz w:val="20"/>
          </w:rPr>
          <w:t>d</w:t>
        </w:r>
      </w:ins>
      <w:del w:id="438" w:author="Author" w:date="2022-05-27T09:07:00Z">
        <w:r w:rsidRPr="00731A2E" w:rsidDel="00A04D58">
          <w:rPr>
            <w:sz w:val="20"/>
          </w:rPr>
          <w:delText>D</w:delText>
        </w:r>
      </w:del>
      <w:r w:rsidRPr="00731A2E">
        <w:rPr>
          <w:sz w:val="20"/>
        </w:rPr>
        <w:t xml:space="preserve">escriptor for </w:t>
      </w:r>
      <w:ins w:id="439" w:author="Author" w:date="2022-05-27T09:07:00Z">
        <w:r w:rsidR="00A04D58">
          <w:rPr>
            <w:sz w:val="20"/>
          </w:rPr>
          <w:t>r</w:t>
        </w:r>
      </w:ins>
      <w:del w:id="440" w:author="Author" w:date="2022-05-27T09:07:00Z">
        <w:r w:rsidRPr="00731A2E" w:rsidDel="00A04D58">
          <w:rPr>
            <w:sz w:val="20"/>
          </w:rPr>
          <w:delText>R</w:delText>
        </w:r>
      </w:del>
      <w:r w:rsidRPr="00731A2E">
        <w:rPr>
          <w:sz w:val="20"/>
        </w:rPr>
        <w:t xml:space="preserve">adiological </w:t>
      </w:r>
      <w:ins w:id="441" w:author="Author" w:date="2022-05-27T09:07:00Z">
        <w:r w:rsidR="00A04D58">
          <w:rPr>
            <w:sz w:val="20"/>
          </w:rPr>
          <w:t>o</w:t>
        </w:r>
      </w:ins>
      <w:del w:id="442" w:author="Author" w:date="2022-05-27T09:07:00Z">
        <w:r w:rsidRPr="00731A2E" w:rsidDel="00A04D58">
          <w:rPr>
            <w:sz w:val="20"/>
          </w:rPr>
          <w:delText>O</w:delText>
        </w:r>
      </w:del>
      <w:r w:rsidRPr="00731A2E">
        <w:rPr>
          <w:sz w:val="20"/>
        </w:rPr>
        <w:t xml:space="preserve">steoarthritis </w:t>
      </w:r>
      <w:ins w:id="443" w:author="Author" w:date="2022-05-27T09:07:00Z">
        <w:r w:rsidR="00A04D58">
          <w:rPr>
            <w:sz w:val="20"/>
          </w:rPr>
          <w:t>d</w:t>
        </w:r>
      </w:ins>
      <w:del w:id="444" w:author="Author" w:date="2022-05-27T09:07:00Z">
        <w:r w:rsidRPr="00731A2E" w:rsidDel="00A04D58">
          <w:rPr>
            <w:sz w:val="20"/>
          </w:rPr>
          <w:delText>D</w:delText>
        </w:r>
      </w:del>
      <w:r w:rsidRPr="00731A2E">
        <w:rPr>
          <w:sz w:val="20"/>
        </w:rPr>
        <w:t>etection,”</w:t>
      </w:r>
      <w:ins w:id="445" w:author="Author" w:date="2022-05-27T09:07:00Z">
        <w:r w:rsidR="00A04D58">
          <w:rPr>
            <w:sz w:val="20"/>
          </w:rPr>
          <w:t xml:space="preserve"> in</w:t>
        </w:r>
      </w:ins>
      <w:ins w:id="446" w:author="Author" w:date="2022-05-27T09:08:00Z">
        <w:r w:rsidR="00A04D58">
          <w:rPr>
            <w:sz w:val="20"/>
          </w:rPr>
          <w:t xml:space="preserve"> </w:t>
        </w:r>
        <w:r w:rsidR="00A04D58" w:rsidRPr="00A04D58">
          <w:rPr>
            <w:sz w:val="20"/>
          </w:rPr>
          <w:t>Papież, B., Namburete, A., Yaqub, M., Noble, J. (eds)</w:t>
        </w:r>
      </w:ins>
      <w:ins w:id="447" w:author="Author" w:date="2022-05-27T09:07:00Z">
        <w:r w:rsidR="00A04D58">
          <w:rPr>
            <w:sz w:val="20"/>
          </w:rPr>
          <w:t xml:space="preserve"> </w:t>
        </w:r>
        <w:r w:rsidR="00A04D58" w:rsidRPr="00A04D58">
          <w:rPr>
            <w:i/>
            <w:iCs/>
            <w:sz w:val="20"/>
            <w:rPrChange w:id="448" w:author="Author" w:date="2022-05-27T09:07:00Z">
              <w:rPr>
                <w:sz w:val="20"/>
              </w:rPr>
            </w:rPrChange>
          </w:rPr>
          <w:t xml:space="preserve">Medical Image Understanding and Analysis. MIUA 2020. Communications in Computer and Information Science, </w:t>
        </w:r>
        <w:r w:rsidR="00A04D58" w:rsidRPr="00D3483D">
          <w:rPr>
            <w:sz w:val="20"/>
          </w:rPr>
          <w:t>vol 1248</w:t>
        </w:r>
        <w:r w:rsidR="00A04D58" w:rsidRPr="00A04D58">
          <w:rPr>
            <w:sz w:val="20"/>
          </w:rPr>
          <w:t>.</w:t>
        </w:r>
      </w:ins>
      <w:r w:rsidRPr="00731A2E">
        <w:rPr>
          <w:sz w:val="20"/>
        </w:rPr>
        <w:t xml:space="preserve"> </w:t>
      </w:r>
      <w:del w:id="449" w:author="Author" w:date="2022-05-27T09:08:00Z">
        <w:r w:rsidRPr="00731A2E" w:rsidDel="00367305">
          <w:rPr>
            <w:sz w:val="20"/>
          </w:rPr>
          <w:delText>CVPR</w:delText>
        </w:r>
      </w:del>
      <w:ins w:id="450" w:author="Author" w:date="2022-05-27T09:08:00Z">
        <w:r w:rsidR="00367305">
          <w:rPr>
            <w:sz w:val="20"/>
          </w:rPr>
          <w:t>Cham, Switzerland: Springer,</w:t>
        </w:r>
      </w:ins>
      <w:ins w:id="451" w:author="Author" w:date="2022-05-27T09:09:00Z">
        <w:r w:rsidR="00367305">
          <w:rPr>
            <w:sz w:val="20"/>
          </w:rPr>
          <w:t xml:space="preserve"> pp. 331–345,</w:t>
        </w:r>
      </w:ins>
      <w:r w:rsidRPr="00731A2E">
        <w:rPr>
          <w:sz w:val="20"/>
        </w:rPr>
        <w:t xml:space="preserve"> 2020</w:t>
      </w:r>
      <w:commentRangeEnd w:id="418"/>
      <w:ins w:id="452" w:author="Author" w:date="2022-05-27T09:08:00Z">
        <w:r w:rsidR="00367305">
          <w:rPr>
            <w:sz w:val="20"/>
          </w:rPr>
          <w:t>.</w:t>
        </w:r>
      </w:ins>
      <w:r w:rsidR="00A04D58">
        <w:rPr>
          <w:rStyle w:val="a6"/>
        </w:rPr>
        <w:commentReference w:id="418"/>
      </w:r>
    </w:p>
    <w:commentRangeStart w:id="453"/>
    <w:p w14:paraId="5EB32CDB" w14:textId="77777777" w:rsidR="00731A2E" w:rsidRPr="00731A2E" w:rsidRDefault="00731A2E" w:rsidP="00F05335">
      <w:pPr>
        <w:widowControl w:val="0"/>
        <w:numPr>
          <w:ilvl w:val="0"/>
          <w:numId w:val="20"/>
        </w:numPr>
        <w:tabs>
          <w:tab w:val="left" w:pos="187"/>
        </w:tabs>
        <w:snapToGrid w:val="0"/>
        <w:ind w:leftChars="-181" w:left="2" w:hangingChars="200"/>
        <w:rPr>
          <w:sz w:val="20"/>
          <w:u w:val="single"/>
        </w:rPr>
      </w:pPr>
      <w:r w:rsidRPr="00731A2E">
        <w:rPr>
          <w:sz w:val="20"/>
        </w:rPr>
        <w:fldChar w:fldCharType="begin"/>
      </w:r>
      <w:r w:rsidRPr="00731A2E">
        <w:rPr>
          <w:sz w:val="20"/>
        </w:rPr>
        <w:instrText xml:space="preserve"> HYPERLINK "https://www.100ssd.co.kr/news/articleView.html?idxno=70447" \h </w:instrText>
      </w:r>
      <w:r w:rsidRPr="00731A2E">
        <w:rPr>
          <w:sz w:val="20"/>
        </w:rPr>
        <w:fldChar w:fldCharType="separate"/>
      </w:r>
      <w:r w:rsidRPr="00731A2E">
        <w:rPr>
          <w:rStyle w:val="ab"/>
          <w:sz w:val="20"/>
        </w:rPr>
        <w:t>https://www.100ssd.co.kr/news/articleView.html?idxno=70447</w:t>
      </w:r>
      <w:r w:rsidRPr="00731A2E">
        <w:rPr>
          <w:sz w:val="20"/>
        </w:rPr>
        <w:fldChar w:fldCharType="end"/>
      </w:r>
      <w:commentRangeEnd w:id="453"/>
      <w:r w:rsidR="002E65C4">
        <w:rPr>
          <w:rStyle w:val="a6"/>
        </w:rPr>
        <w:commentReference w:id="453"/>
      </w:r>
    </w:p>
    <w:p w14:paraId="1ACCC00D" w14:textId="365D17FC" w:rsidR="00731A2E" w:rsidRPr="00731A2E" w:rsidRDefault="002E65C4" w:rsidP="00F05335">
      <w:pPr>
        <w:widowControl w:val="0"/>
        <w:numPr>
          <w:ilvl w:val="0"/>
          <w:numId w:val="20"/>
        </w:numPr>
        <w:tabs>
          <w:tab w:val="left" w:pos="187"/>
        </w:tabs>
        <w:snapToGrid w:val="0"/>
        <w:ind w:leftChars="-181" w:left="2" w:hangingChars="200"/>
        <w:rPr>
          <w:sz w:val="20"/>
        </w:rPr>
      </w:pPr>
      <w:bookmarkStart w:id="454" w:name="_Hlk104535030"/>
      <w:ins w:id="455" w:author="Author" w:date="2022-05-27T09:10:00Z">
        <w:r>
          <w:rPr>
            <w:sz w:val="20"/>
          </w:rPr>
          <w:t>V. Pai and H. Knipe,</w:t>
        </w:r>
      </w:ins>
      <w:ins w:id="456" w:author="Author" w:date="2022-05-27T09:11:00Z">
        <w:r>
          <w:rPr>
            <w:sz w:val="20"/>
          </w:rPr>
          <w:t xml:space="preserve"> “Kellgren and Lawrence system for classification of osteoarthritis,” Reference article, Radiopaedia.org.</w:t>
        </w:r>
      </w:ins>
      <w:ins w:id="457" w:author="Author" w:date="2022-05-27T09:10:00Z">
        <w:r>
          <w:rPr>
            <w:sz w:val="20"/>
          </w:rPr>
          <w:t xml:space="preserve"> </w:t>
        </w:r>
      </w:ins>
      <w:r w:rsidR="00731A2E" w:rsidRPr="00731A2E">
        <w:rPr>
          <w:sz w:val="20"/>
        </w:rPr>
        <w:t>https://radiopaedia.org/articles/kellgren-and-lawrence-system-for-classification-of-osteoarthritis</w:t>
      </w:r>
    </w:p>
    <w:bookmarkEnd w:id="454"/>
    <w:p w14:paraId="3BF07B2E" w14:textId="0334E6BA" w:rsidR="00731A2E" w:rsidRPr="00731A2E" w:rsidRDefault="009A5349" w:rsidP="00F05335">
      <w:pPr>
        <w:widowControl w:val="0"/>
        <w:numPr>
          <w:ilvl w:val="0"/>
          <w:numId w:val="20"/>
        </w:numPr>
        <w:tabs>
          <w:tab w:val="left" w:pos="187"/>
        </w:tabs>
        <w:snapToGrid w:val="0"/>
        <w:ind w:leftChars="-181" w:left="2" w:hangingChars="200"/>
        <w:rPr>
          <w:sz w:val="20"/>
        </w:rPr>
      </w:pPr>
      <w:commentRangeStart w:id="458"/>
      <w:ins w:id="459" w:author="Author" w:date="2022-05-27T09:13:00Z">
        <w:r>
          <w:rPr>
            <w:sz w:val="20"/>
          </w:rPr>
          <w:t xml:space="preserve">K. </w:t>
        </w:r>
      </w:ins>
      <w:r w:rsidR="00731A2E" w:rsidRPr="00731A2E">
        <w:rPr>
          <w:sz w:val="20"/>
        </w:rPr>
        <w:t>Lee</w:t>
      </w:r>
      <w:del w:id="460" w:author="Author" w:date="2022-05-27T09:13:00Z">
        <w:r w:rsidR="00731A2E" w:rsidRPr="00731A2E" w:rsidDel="009A5349">
          <w:rPr>
            <w:sz w:val="20"/>
          </w:rPr>
          <w:delText xml:space="preserve"> Kyung-ha</w:delText>
        </w:r>
      </w:del>
      <w:ins w:id="461" w:author="Author" w:date="2022-05-27T09:14:00Z">
        <w:r>
          <w:rPr>
            <w:sz w:val="20"/>
          </w:rPr>
          <w:t>,</w:t>
        </w:r>
      </w:ins>
      <w:del w:id="462" w:author="Author" w:date="2022-05-27T09:14:00Z">
        <w:r w:rsidR="00731A2E" w:rsidRPr="00731A2E" w:rsidDel="009A5349">
          <w:rPr>
            <w:sz w:val="20"/>
          </w:rPr>
          <w:delText>,</w:delText>
        </w:r>
      </w:del>
      <w:ins w:id="463" w:author="Author" w:date="2022-05-27T09:13:00Z">
        <w:r>
          <w:rPr>
            <w:sz w:val="20"/>
          </w:rPr>
          <w:t xml:space="preserve"> E.</w:t>
        </w:r>
      </w:ins>
      <w:r w:rsidR="00731A2E" w:rsidRPr="00731A2E">
        <w:rPr>
          <w:sz w:val="20"/>
        </w:rPr>
        <w:t xml:space="preserve"> Kim</w:t>
      </w:r>
      <w:del w:id="464" w:author="Author" w:date="2022-05-27T09:13:00Z">
        <w:r w:rsidR="00731A2E" w:rsidRPr="00731A2E" w:rsidDel="009A5349">
          <w:rPr>
            <w:sz w:val="20"/>
          </w:rPr>
          <w:delText xml:space="preserve"> Eun-hee</w:delText>
        </w:r>
      </w:del>
      <w:r w:rsidR="00731A2E" w:rsidRPr="00731A2E">
        <w:rPr>
          <w:sz w:val="20"/>
        </w:rPr>
        <w:t>,</w:t>
      </w:r>
      <w:ins w:id="465" w:author="Author" w:date="2022-05-27T09:14:00Z">
        <w:r>
          <w:rPr>
            <w:sz w:val="20"/>
          </w:rPr>
          <w:t xml:space="preserve"> and</w:t>
        </w:r>
      </w:ins>
      <w:r w:rsidR="00731A2E" w:rsidRPr="00731A2E">
        <w:rPr>
          <w:sz w:val="20"/>
        </w:rPr>
        <w:t xml:space="preserve"> Intelligent Infrastructure Technology Research Group, </w:t>
      </w:r>
      <w:del w:id="466" w:author="Author" w:date="2022-05-27T09:14:00Z">
        <w:r w:rsidR="00731A2E" w:rsidRPr="00731A2E" w:rsidDel="009A5349">
          <w:rPr>
            <w:sz w:val="20"/>
          </w:rPr>
          <w:delText>"</w:delText>
        </w:r>
      </w:del>
      <w:ins w:id="467" w:author="Author" w:date="2022-05-27T09:14:00Z">
        <w:r>
          <w:rPr>
            <w:sz w:val="20"/>
          </w:rPr>
          <w:t>“</w:t>
        </w:r>
      </w:ins>
      <w:r w:rsidR="00731A2E" w:rsidRPr="00731A2E">
        <w:rPr>
          <w:sz w:val="20"/>
        </w:rPr>
        <w:t>Deep Learning Model Lightweight Technology Analysis,</w:t>
      </w:r>
      <w:ins w:id="468" w:author="Author" w:date="2022-05-27T09:15:00Z">
        <w:r>
          <w:rPr>
            <w:sz w:val="20"/>
          </w:rPr>
          <w:t>”</w:t>
        </w:r>
      </w:ins>
      <w:del w:id="469" w:author="Author" w:date="2022-05-27T09:15:00Z">
        <w:r w:rsidR="00731A2E" w:rsidRPr="00731A2E" w:rsidDel="009A5349">
          <w:rPr>
            <w:sz w:val="20"/>
          </w:rPr>
          <w:delText>"</w:delText>
        </w:r>
      </w:del>
      <w:r w:rsidR="00731A2E" w:rsidRPr="00731A2E">
        <w:rPr>
          <w:sz w:val="20"/>
        </w:rPr>
        <w:t xml:space="preserve"> </w:t>
      </w:r>
      <w:r w:rsidR="00731A2E" w:rsidRPr="009A5349">
        <w:rPr>
          <w:i/>
          <w:iCs/>
          <w:sz w:val="20"/>
          <w:rPrChange w:id="470" w:author="Author" w:date="2022-05-27T09:16:00Z">
            <w:rPr>
              <w:sz w:val="20"/>
            </w:rPr>
          </w:rPrChange>
        </w:rPr>
        <w:t>Korea Institute of Science and Technology Information</w:t>
      </w:r>
      <w:r w:rsidR="00731A2E" w:rsidRPr="00731A2E">
        <w:rPr>
          <w:sz w:val="20"/>
        </w:rPr>
        <w:t xml:space="preserve">, </w:t>
      </w:r>
      <w:del w:id="471" w:author="Author" w:date="2022-05-27T09:46:00Z">
        <w:r w:rsidR="00731A2E" w:rsidRPr="00731A2E" w:rsidDel="00990101">
          <w:rPr>
            <w:sz w:val="20"/>
          </w:rPr>
          <w:delText xml:space="preserve"> </w:delText>
        </w:r>
      </w:del>
      <w:r w:rsidR="00731A2E" w:rsidRPr="00731A2E">
        <w:rPr>
          <w:sz w:val="20"/>
        </w:rPr>
        <w:t>2020.11</w:t>
      </w:r>
      <w:commentRangeEnd w:id="458"/>
      <w:r>
        <w:rPr>
          <w:rStyle w:val="a6"/>
        </w:rPr>
        <w:commentReference w:id="458"/>
      </w:r>
    </w:p>
    <w:p w14:paraId="13B25FFE" w14:textId="3A1E0548" w:rsidR="00731A2E" w:rsidRPr="00731A2E" w:rsidRDefault="00731A2E" w:rsidP="00F05335">
      <w:pPr>
        <w:widowControl w:val="0"/>
        <w:numPr>
          <w:ilvl w:val="0"/>
          <w:numId w:val="20"/>
        </w:numPr>
        <w:tabs>
          <w:tab w:val="left" w:pos="187"/>
        </w:tabs>
        <w:snapToGrid w:val="0"/>
        <w:ind w:leftChars="-181" w:left="2" w:hangingChars="200"/>
        <w:rPr>
          <w:sz w:val="20"/>
        </w:rPr>
      </w:pPr>
      <w:r w:rsidRPr="00731A2E">
        <w:rPr>
          <w:sz w:val="20"/>
        </w:rPr>
        <w:t>P</w:t>
      </w:r>
      <w:ins w:id="472" w:author="Author" w:date="2022-05-27T09:16:00Z">
        <w:r w:rsidR="009A5349">
          <w:rPr>
            <w:sz w:val="20"/>
          </w:rPr>
          <w:t>.</w:t>
        </w:r>
      </w:ins>
      <w:del w:id="473" w:author="Author" w:date="2022-05-27T09:16:00Z">
        <w:r w:rsidRPr="00731A2E" w:rsidDel="009A5349">
          <w:rPr>
            <w:sz w:val="20"/>
          </w:rPr>
          <w:delText>ingjun</w:delText>
        </w:r>
      </w:del>
      <w:r w:rsidRPr="00731A2E">
        <w:rPr>
          <w:sz w:val="20"/>
        </w:rPr>
        <w:t xml:space="preserve"> Chen</w:t>
      </w:r>
      <w:del w:id="474" w:author="Author" w:date="2022-05-27T09:16:00Z">
        <w:r w:rsidRPr="00731A2E" w:rsidDel="009A5349">
          <w:rPr>
            <w:sz w:val="20"/>
          </w:rPr>
          <w:delText>m</w:delText>
        </w:r>
      </w:del>
      <w:r w:rsidRPr="00731A2E">
        <w:rPr>
          <w:sz w:val="20"/>
        </w:rPr>
        <w:t>, L</w:t>
      </w:r>
      <w:del w:id="475" w:author="Author" w:date="2022-05-27T09:16:00Z">
        <w:r w:rsidRPr="00731A2E" w:rsidDel="009A5349">
          <w:rPr>
            <w:sz w:val="20"/>
          </w:rPr>
          <w:delText>inlin</w:delText>
        </w:r>
      </w:del>
      <w:ins w:id="476" w:author="Author" w:date="2022-05-27T09:16:00Z">
        <w:r w:rsidR="009A5349">
          <w:rPr>
            <w:sz w:val="20"/>
          </w:rPr>
          <w:t>.</w:t>
        </w:r>
      </w:ins>
      <w:r w:rsidRPr="00731A2E">
        <w:rPr>
          <w:sz w:val="20"/>
        </w:rPr>
        <w:t xml:space="preserve"> Gao, X</w:t>
      </w:r>
      <w:del w:id="477" w:author="Author" w:date="2022-05-27T09:16:00Z">
        <w:r w:rsidRPr="00731A2E" w:rsidDel="009A5349">
          <w:rPr>
            <w:sz w:val="20"/>
          </w:rPr>
          <w:delText>iaoshuang</w:delText>
        </w:r>
      </w:del>
      <w:ins w:id="478" w:author="Author" w:date="2022-05-27T09:16:00Z">
        <w:r w:rsidR="009A5349">
          <w:rPr>
            <w:sz w:val="20"/>
          </w:rPr>
          <w:t>.</w:t>
        </w:r>
      </w:ins>
      <w:r w:rsidRPr="00731A2E">
        <w:rPr>
          <w:sz w:val="20"/>
        </w:rPr>
        <w:t xml:space="preserve"> Shi, K</w:t>
      </w:r>
      <w:del w:id="479" w:author="Author" w:date="2022-05-27T09:16:00Z">
        <w:r w:rsidRPr="00731A2E" w:rsidDel="009A5349">
          <w:rPr>
            <w:sz w:val="20"/>
          </w:rPr>
          <w:delText>yle</w:delText>
        </w:r>
      </w:del>
      <w:ins w:id="480" w:author="Author" w:date="2022-05-27T09:16:00Z">
        <w:r w:rsidR="009A5349">
          <w:rPr>
            <w:sz w:val="20"/>
          </w:rPr>
          <w:t>.</w:t>
        </w:r>
      </w:ins>
      <w:r w:rsidRPr="00731A2E">
        <w:rPr>
          <w:sz w:val="20"/>
        </w:rPr>
        <w:t xml:space="preserve"> Allen, </w:t>
      </w:r>
      <w:ins w:id="481" w:author="Author" w:date="2022-05-27T09:32:00Z">
        <w:r w:rsidR="00A921A5">
          <w:rPr>
            <w:sz w:val="20"/>
          </w:rPr>
          <w:t xml:space="preserve">and </w:t>
        </w:r>
      </w:ins>
      <w:r w:rsidRPr="00731A2E">
        <w:rPr>
          <w:sz w:val="20"/>
        </w:rPr>
        <w:t>L</w:t>
      </w:r>
      <w:del w:id="482" w:author="Author" w:date="2022-05-27T09:16:00Z">
        <w:r w:rsidRPr="00731A2E" w:rsidDel="009A5349">
          <w:rPr>
            <w:sz w:val="20"/>
          </w:rPr>
          <w:delText>in</w:delText>
        </w:r>
      </w:del>
      <w:ins w:id="483" w:author="Author" w:date="2022-05-27T09:16:00Z">
        <w:r w:rsidR="009A5349">
          <w:rPr>
            <w:sz w:val="20"/>
          </w:rPr>
          <w:t>.</w:t>
        </w:r>
      </w:ins>
      <w:r w:rsidRPr="00731A2E">
        <w:rPr>
          <w:sz w:val="20"/>
        </w:rPr>
        <w:t xml:space="preserve"> Yang</w:t>
      </w:r>
      <w:del w:id="484" w:author="Author" w:date="2022-05-27T09:16:00Z">
        <w:r w:rsidRPr="00731A2E" w:rsidDel="009A5349">
          <w:rPr>
            <w:sz w:val="20"/>
          </w:rPr>
          <w:delText>a</w:delText>
        </w:r>
      </w:del>
      <w:r w:rsidRPr="00731A2E">
        <w:rPr>
          <w:sz w:val="20"/>
        </w:rPr>
        <w:t xml:space="preserve">, “Fully automatic knee osteoarthritis severity grading using deep neural networks with a novel ordinal loss,” </w:t>
      </w:r>
      <w:r w:rsidRPr="009A5349">
        <w:rPr>
          <w:i/>
          <w:iCs/>
          <w:sz w:val="20"/>
          <w:rPrChange w:id="485" w:author="Author" w:date="2022-05-27T09:16:00Z">
            <w:rPr>
              <w:sz w:val="20"/>
            </w:rPr>
          </w:rPrChange>
        </w:rPr>
        <w:t>Computerized Medical Imaging and Graphics</w:t>
      </w:r>
      <w:ins w:id="486" w:author="Author" w:date="2022-05-27T09:17:00Z">
        <w:r w:rsidR="009A5349">
          <w:rPr>
            <w:i/>
            <w:iCs/>
            <w:sz w:val="20"/>
          </w:rPr>
          <w:t>,</w:t>
        </w:r>
      </w:ins>
      <w:r w:rsidRPr="00731A2E">
        <w:rPr>
          <w:sz w:val="20"/>
        </w:rPr>
        <w:t xml:space="preserve"> </w:t>
      </w:r>
      <w:ins w:id="487" w:author="Author" w:date="2022-05-27T09:17:00Z">
        <w:r w:rsidR="009A5349">
          <w:rPr>
            <w:sz w:val="20"/>
          </w:rPr>
          <w:t>v</w:t>
        </w:r>
      </w:ins>
      <w:del w:id="488" w:author="Author" w:date="2022-05-27T09:17:00Z">
        <w:r w:rsidRPr="00731A2E" w:rsidDel="009A5349">
          <w:rPr>
            <w:sz w:val="20"/>
          </w:rPr>
          <w:delText>V</w:delText>
        </w:r>
      </w:del>
      <w:r w:rsidRPr="00731A2E">
        <w:rPr>
          <w:sz w:val="20"/>
        </w:rPr>
        <w:t>ol</w:t>
      </w:r>
      <w:del w:id="489" w:author="Author" w:date="2022-05-27T09:17:00Z">
        <w:r w:rsidRPr="00731A2E" w:rsidDel="009A5349">
          <w:rPr>
            <w:sz w:val="20"/>
          </w:rPr>
          <w:delText>ume</w:delText>
        </w:r>
      </w:del>
      <w:ins w:id="490" w:author="Author" w:date="2022-05-27T09:17:00Z">
        <w:r w:rsidR="009A5349">
          <w:rPr>
            <w:sz w:val="20"/>
          </w:rPr>
          <w:t>.</w:t>
        </w:r>
      </w:ins>
      <w:r w:rsidRPr="00731A2E">
        <w:rPr>
          <w:sz w:val="20"/>
        </w:rPr>
        <w:t xml:space="preserve"> 75, </w:t>
      </w:r>
      <w:del w:id="491" w:author="Author" w:date="2022-05-27T09:17:00Z">
        <w:r w:rsidRPr="00731A2E" w:rsidDel="009A5349">
          <w:rPr>
            <w:sz w:val="20"/>
          </w:rPr>
          <w:delText>Pages</w:delText>
        </w:r>
      </w:del>
      <w:ins w:id="492" w:author="Author" w:date="2022-05-27T09:17:00Z">
        <w:r w:rsidR="009A5349">
          <w:rPr>
            <w:sz w:val="20"/>
          </w:rPr>
          <w:t>pp.</w:t>
        </w:r>
      </w:ins>
      <w:r w:rsidRPr="00731A2E">
        <w:rPr>
          <w:sz w:val="20"/>
        </w:rPr>
        <w:t xml:space="preserve"> 84</w:t>
      </w:r>
      <w:del w:id="493" w:author="Author" w:date="2022-05-27T09:17:00Z">
        <w:r w:rsidRPr="00731A2E" w:rsidDel="009A5349">
          <w:rPr>
            <w:sz w:val="20"/>
          </w:rPr>
          <w:delText>-</w:delText>
        </w:r>
      </w:del>
      <w:ins w:id="494" w:author="Author" w:date="2022-05-27T09:17:00Z">
        <w:r w:rsidR="009A5349">
          <w:rPr>
            <w:sz w:val="20"/>
          </w:rPr>
          <w:t>–</w:t>
        </w:r>
      </w:ins>
      <w:r w:rsidRPr="00731A2E">
        <w:rPr>
          <w:sz w:val="20"/>
        </w:rPr>
        <w:t xml:space="preserve">92, </w:t>
      </w:r>
      <w:del w:id="495" w:author="Author" w:date="2022-05-27T09:17:00Z">
        <w:r w:rsidRPr="00731A2E" w:rsidDel="009A5349">
          <w:rPr>
            <w:sz w:val="20"/>
          </w:rPr>
          <w:delText xml:space="preserve">July </w:delText>
        </w:r>
      </w:del>
      <w:r w:rsidRPr="00731A2E">
        <w:rPr>
          <w:sz w:val="20"/>
        </w:rPr>
        <w:t>2019</w:t>
      </w:r>
    </w:p>
    <w:p w14:paraId="3D19434E" w14:textId="2A92DF6F" w:rsidR="00731A2E" w:rsidRPr="00731A2E" w:rsidRDefault="00731A2E" w:rsidP="00F05335">
      <w:pPr>
        <w:widowControl w:val="0"/>
        <w:numPr>
          <w:ilvl w:val="0"/>
          <w:numId w:val="20"/>
        </w:numPr>
        <w:tabs>
          <w:tab w:val="left" w:pos="187"/>
        </w:tabs>
        <w:snapToGrid w:val="0"/>
        <w:ind w:leftChars="-181" w:left="2" w:hangingChars="200"/>
        <w:rPr>
          <w:sz w:val="20"/>
        </w:rPr>
      </w:pPr>
      <w:r w:rsidRPr="00731A2E">
        <w:rPr>
          <w:sz w:val="20"/>
        </w:rPr>
        <w:t>J</w:t>
      </w:r>
      <w:del w:id="496" w:author="Author" w:date="2022-05-27T09:17:00Z">
        <w:r w:rsidRPr="00731A2E" w:rsidDel="00DA486C">
          <w:rPr>
            <w:sz w:val="20"/>
          </w:rPr>
          <w:delText>oseph</w:delText>
        </w:r>
      </w:del>
      <w:ins w:id="497" w:author="Author" w:date="2022-05-27T09:17:00Z">
        <w:r w:rsidR="00DA486C">
          <w:rPr>
            <w:sz w:val="20"/>
          </w:rPr>
          <w:t>.</w:t>
        </w:r>
      </w:ins>
      <w:r w:rsidRPr="00731A2E">
        <w:rPr>
          <w:sz w:val="20"/>
        </w:rPr>
        <w:t xml:space="preserve"> Antony, K</w:t>
      </w:r>
      <w:del w:id="498" w:author="Author" w:date="2022-05-27T09:17:00Z">
        <w:r w:rsidRPr="00731A2E" w:rsidDel="00DA486C">
          <w:rPr>
            <w:sz w:val="20"/>
          </w:rPr>
          <w:delText>evin</w:delText>
        </w:r>
      </w:del>
      <w:ins w:id="499" w:author="Author" w:date="2022-05-27T09:17:00Z">
        <w:r w:rsidR="00DA486C">
          <w:rPr>
            <w:sz w:val="20"/>
          </w:rPr>
          <w:t>.</w:t>
        </w:r>
      </w:ins>
      <w:r w:rsidRPr="00731A2E">
        <w:rPr>
          <w:sz w:val="20"/>
        </w:rPr>
        <w:t xml:space="preserve"> McGuinness, K</w:t>
      </w:r>
      <w:del w:id="500" w:author="Author" w:date="2022-05-27T09:17:00Z">
        <w:r w:rsidRPr="00731A2E" w:rsidDel="00DA486C">
          <w:rPr>
            <w:sz w:val="20"/>
          </w:rPr>
          <w:delText>ieran</w:delText>
        </w:r>
      </w:del>
      <w:ins w:id="501" w:author="Author" w:date="2022-05-27T09:17:00Z">
        <w:r w:rsidR="00DA486C">
          <w:rPr>
            <w:sz w:val="20"/>
          </w:rPr>
          <w:t>.</w:t>
        </w:r>
      </w:ins>
      <w:r w:rsidRPr="00731A2E">
        <w:rPr>
          <w:sz w:val="20"/>
        </w:rPr>
        <w:t xml:space="preserve"> Moran, </w:t>
      </w:r>
      <w:ins w:id="502" w:author="Author" w:date="2022-05-27T09:32:00Z">
        <w:r w:rsidR="00A921A5">
          <w:rPr>
            <w:sz w:val="20"/>
          </w:rPr>
          <w:t xml:space="preserve">and </w:t>
        </w:r>
      </w:ins>
      <w:r w:rsidRPr="00731A2E">
        <w:rPr>
          <w:sz w:val="20"/>
        </w:rPr>
        <w:t>N</w:t>
      </w:r>
      <w:del w:id="503" w:author="Author" w:date="2022-05-27T09:17:00Z">
        <w:r w:rsidRPr="00731A2E" w:rsidDel="00DA486C">
          <w:rPr>
            <w:sz w:val="20"/>
          </w:rPr>
          <w:delText>oel</w:delText>
        </w:r>
      </w:del>
      <w:ins w:id="504" w:author="Author" w:date="2022-05-27T09:17:00Z">
        <w:r w:rsidR="00DA486C">
          <w:rPr>
            <w:sz w:val="20"/>
          </w:rPr>
          <w:t>.</w:t>
        </w:r>
      </w:ins>
      <w:r w:rsidRPr="00731A2E">
        <w:rPr>
          <w:sz w:val="20"/>
        </w:rPr>
        <w:t xml:space="preserve"> E</w:t>
      </w:r>
      <w:ins w:id="505" w:author="Author" w:date="2022-05-27T09:17:00Z">
        <w:r w:rsidR="00DA486C">
          <w:rPr>
            <w:sz w:val="20"/>
          </w:rPr>
          <w:t>.</w:t>
        </w:r>
      </w:ins>
      <w:r w:rsidRPr="00731A2E">
        <w:rPr>
          <w:sz w:val="20"/>
        </w:rPr>
        <w:t xml:space="preserve"> O’Connor, “Automatic </w:t>
      </w:r>
      <w:del w:id="506" w:author="Author" w:date="2022-05-27T09:17:00Z">
        <w:r w:rsidRPr="00731A2E" w:rsidDel="00DA486C">
          <w:rPr>
            <w:sz w:val="20"/>
          </w:rPr>
          <w:delText>D</w:delText>
        </w:r>
      </w:del>
      <w:ins w:id="507" w:author="Author" w:date="2022-05-27T09:17:00Z">
        <w:r w:rsidR="00DA486C">
          <w:rPr>
            <w:sz w:val="20"/>
          </w:rPr>
          <w:t>d</w:t>
        </w:r>
      </w:ins>
      <w:r w:rsidRPr="00731A2E">
        <w:rPr>
          <w:sz w:val="20"/>
        </w:rPr>
        <w:t xml:space="preserve">etection of </w:t>
      </w:r>
      <w:del w:id="508" w:author="Author" w:date="2022-05-27T09:17:00Z">
        <w:r w:rsidRPr="00731A2E" w:rsidDel="00DA486C">
          <w:rPr>
            <w:sz w:val="20"/>
          </w:rPr>
          <w:delText>K</w:delText>
        </w:r>
      </w:del>
      <w:ins w:id="509" w:author="Author" w:date="2022-05-27T09:17:00Z">
        <w:r w:rsidR="00DA486C">
          <w:rPr>
            <w:sz w:val="20"/>
          </w:rPr>
          <w:t>k</w:t>
        </w:r>
      </w:ins>
      <w:r w:rsidRPr="00731A2E">
        <w:rPr>
          <w:sz w:val="20"/>
        </w:rPr>
        <w:t xml:space="preserve">nee </w:t>
      </w:r>
      <w:del w:id="510" w:author="Author" w:date="2022-05-27T09:17:00Z">
        <w:r w:rsidRPr="00731A2E" w:rsidDel="00DA486C">
          <w:rPr>
            <w:sz w:val="20"/>
          </w:rPr>
          <w:delText>J</w:delText>
        </w:r>
      </w:del>
      <w:ins w:id="511" w:author="Author" w:date="2022-05-27T09:17:00Z">
        <w:r w:rsidR="00DA486C">
          <w:rPr>
            <w:sz w:val="20"/>
          </w:rPr>
          <w:t>j</w:t>
        </w:r>
      </w:ins>
      <w:r w:rsidRPr="00731A2E">
        <w:rPr>
          <w:sz w:val="20"/>
        </w:rPr>
        <w:t xml:space="preserve">oints and </w:t>
      </w:r>
      <w:del w:id="512" w:author="Author" w:date="2022-05-27T09:17:00Z">
        <w:r w:rsidRPr="00731A2E" w:rsidDel="00DA486C">
          <w:rPr>
            <w:sz w:val="20"/>
          </w:rPr>
          <w:delText>Q</w:delText>
        </w:r>
      </w:del>
      <w:ins w:id="513" w:author="Author" w:date="2022-05-27T09:17:00Z">
        <w:r w:rsidR="00DA486C">
          <w:rPr>
            <w:sz w:val="20"/>
          </w:rPr>
          <w:t>q</w:t>
        </w:r>
      </w:ins>
      <w:r w:rsidRPr="00731A2E">
        <w:rPr>
          <w:sz w:val="20"/>
        </w:rPr>
        <w:t xml:space="preserve">uantification of </w:t>
      </w:r>
      <w:ins w:id="514" w:author="Author" w:date="2022-05-27T09:17:00Z">
        <w:r w:rsidR="00DA486C">
          <w:rPr>
            <w:sz w:val="20"/>
          </w:rPr>
          <w:lastRenderedPageBreak/>
          <w:t>k</w:t>
        </w:r>
      </w:ins>
      <w:del w:id="515" w:author="Author" w:date="2022-05-27T09:17:00Z">
        <w:r w:rsidRPr="00731A2E" w:rsidDel="00DA486C">
          <w:rPr>
            <w:sz w:val="20"/>
          </w:rPr>
          <w:delText>K</w:delText>
        </w:r>
      </w:del>
      <w:r w:rsidRPr="00731A2E">
        <w:rPr>
          <w:sz w:val="20"/>
        </w:rPr>
        <w:t xml:space="preserve">nee </w:t>
      </w:r>
      <w:ins w:id="516" w:author="Author" w:date="2022-05-27T09:18:00Z">
        <w:r w:rsidR="00DA486C">
          <w:rPr>
            <w:sz w:val="20"/>
          </w:rPr>
          <w:t>o</w:t>
        </w:r>
      </w:ins>
      <w:del w:id="517" w:author="Author" w:date="2022-05-27T09:18:00Z">
        <w:r w:rsidRPr="00731A2E" w:rsidDel="00DA486C">
          <w:rPr>
            <w:sz w:val="20"/>
          </w:rPr>
          <w:delText>O</w:delText>
        </w:r>
      </w:del>
      <w:r w:rsidRPr="00731A2E">
        <w:rPr>
          <w:sz w:val="20"/>
        </w:rPr>
        <w:t xml:space="preserve">steoarthritis </w:t>
      </w:r>
      <w:del w:id="518" w:author="Author" w:date="2022-05-27T09:18:00Z">
        <w:r w:rsidRPr="00731A2E" w:rsidDel="00DA486C">
          <w:rPr>
            <w:sz w:val="20"/>
          </w:rPr>
          <w:delText>S</w:delText>
        </w:r>
      </w:del>
      <w:ins w:id="519" w:author="Author" w:date="2022-05-27T09:18:00Z">
        <w:r w:rsidR="00DA486C">
          <w:rPr>
            <w:sz w:val="20"/>
          </w:rPr>
          <w:t>s</w:t>
        </w:r>
      </w:ins>
      <w:r w:rsidRPr="00731A2E">
        <w:rPr>
          <w:sz w:val="20"/>
        </w:rPr>
        <w:t xml:space="preserve">everity using </w:t>
      </w:r>
      <w:ins w:id="520" w:author="Author" w:date="2022-05-27T09:18:00Z">
        <w:r w:rsidR="00DA486C">
          <w:rPr>
            <w:sz w:val="20"/>
          </w:rPr>
          <w:t>c</w:t>
        </w:r>
      </w:ins>
      <w:del w:id="521" w:author="Author" w:date="2022-05-27T09:18:00Z">
        <w:r w:rsidRPr="00731A2E" w:rsidDel="00DA486C">
          <w:rPr>
            <w:sz w:val="20"/>
          </w:rPr>
          <w:delText>C</w:delText>
        </w:r>
      </w:del>
      <w:r w:rsidRPr="00731A2E">
        <w:rPr>
          <w:sz w:val="20"/>
        </w:rPr>
        <w:t xml:space="preserve">onvolutional </w:t>
      </w:r>
      <w:ins w:id="522" w:author="Author" w:date="2022-05-27T09:18:00Z">
        <w:r w:rsidR="00DA486C">
          <w:rPr>
            <w:sz w:val="20"/>
          </w:rPr>
          <w:t>n</w:t>
        </w:r>
      </w:ins>
      <w:del w:id="523" w:author="Author" w:date="2022-05-27T09:18:00Z">
        <w:r w:rsidRPr="00731A2E" w:rsidDel="00DA486C">
          <w:rPr>
            <w:sz w:val="20"/>
          </w:rPr>
          <w:delText>N</w:delText>
        </w:r>
      </w:del>
      <w:r w:rsidRPr="00731A2E">
        <w:rPr>
          <w:sz w:val="20"/>
        </w:rPr>
        <w:t xml:space="preserve">eural </w:t>
      </w:r>
      <w:ins w:id="524" w:author="Author" w:date="2022-05-27T09:18:00Z">
        <w:r w:rsidR="00DA486C">
          <w:rPr>
            <w:sz w:val="20"/>
          </w:rPr>
          <w:t>n</w:t>
        </w:r>
      </w:ins>
      <w:del w:id="525" w:author="Author" w:date="2022-05-27T09:18:00Z">
        <w:r w:rsidRPr="00731A2E" w:rsidDel="00DA486C">
          <w:rPr>
            <w:sz w:val="20"/>
          </w:rPr>
          <w:delText>N</w:delText>
        </w:r>
      </w:del>
      <w:r w:rsidRPr="00731A2E">
        <w:rPr>
          <w:sz w:val="20"/>
        </w:rPr>
        <w:t xml:space="preserve">etworks,” </w:t>
      </w:r>
      <w:ins w:id="526" w:author="Author" w:date="2022-05-27T09:18:00Z">
        <w:r w:rsidR="008C431E">
          <w:rPr>
            <w:sz w:val="20"/>
          </w:rPr>
          <w:t xml:space="preserve">in </w:t>
        </w:r>
        <w:r w:rsidR="008C431E" w:rsidRPr="008C431E">
          <w:rPr>
            <w:sz w:val="20"/>
          </w:rPr>
          <w:t xml:space="preserve">Perner, P. (ed) </w:t>
        </w:r>
        <w:r w:rsidR="008C431E" w:rsidRPr="008C431E">
          <w:rPr>
            <w:i/>
            <w:iCs/>
            <w:sz w:val="20"/>
            <w:rPrChange w:id="527" w:author="Author" w:date="2022-05-27T09:19:00Z">
              <w:rPr>
                <w:sz w:val="20"/>
              </w:rPr>
            </w:rPrChange>
          </w:rPr>
          <w:t>Machine Learning and Data Mining in Pattern Recognition. Lecture Notes in Computer Science</w:t>
        </w:r>
      </w:ins>
      <w:ins w:id="528" w:author="Author" w:date="2022-05-27T09:19:00Z">
        <w:r w:rsidR="008C431E" w:rsidRPr="008C431E">
          <w:rPr>
            <w:i/>
            <w:iCs/>
            <w:sz w:val="20"/>
            <w:rPrChange w:id="529" w:author="Author" w:date="2022-05-27T09:19:00Z">
              <w:rPr>
                <w:sz w:val="20"/>
              </w:rPr>
            </w:rPrChange>
          </w:rPr>
          <w:t>,</w:t>
        </w:r>
      </w:ins>
      <w:ins w:id="530" w:author="Author" w:date="2022-05-27T09:18:00Z">
        <w:r w:rsidR="008C431E" w:rsidRPr="008C431E">
          <w:rPr>
            <w:i/>
            <w:iCs/>
            <w:sz w:val="20"/>
            <w:rPrChange w:id="531" w:author="Author" w:date="2022-05-27T09:19:00Z">
              <w:rPr>
                <w:sz w:val="20"/>
              </w:rPr>
            </w:rPrChange>
          </w:rPr>
          <w:t> </w:t>
        </w:r>
      </w:ins>
      <w:r w:rsidRPr="008C431E">
        <w:rPr>
          <w:i/>
          <w:iCs/>
          <w:sz w:val="20"/>
          <w:rPrChange w:id="532" w:author="Author" w:date="2022-05-27T09:19:00Z">
            <w:rPr>
              <w:sz w:val="20"/>
            </w:rPr>
          </w:rPrChange>
        </w:rPr>
        <w:t>MLDM 2017</w:t>
      </w:r>
      <w:r w:rsidRPr="00731A2E">
        <w:rPr>
          <w:sz w:val="20"/>
        </w:rPr>
        <w:t>,</w:t>
      </w:r>
      <w:ins w:id="533" w:author="Author" w:date="2022-05-27T09:19:00Z">
        <w:r w:rsidR="008C431E">
          <w:rPr>
            <w:sz w:val="20"/>
          </w:rPr>
          <w:t xml:space="preserve"> vol. 10358, Cham, Switzerland: Springer,</w:t>
        </w:r>
      </w:ins>
      <w:r w:rsidRPr="00731A2E">
        <w:rPr>
          <w:sz w:val="20"/>
        </w:rPr>
        <w:t xml:space="preserve"> pp</w:t>
      </w:r>
      <w:ins w:id="534" w:author="Author" w:date="2022-05-27T09:46:00Z">
        <w:r w:rsidR="00990101">
          <w:rPr>
            <w:sz w:val="20"/>
          </w:rPr>
          <w:t>.</w:t>
        </w:r>
      </w:ins>
      <w:r w:rsidRPr="00731A2E">
        <w:rPr>
          <w:sz w:val="20"/>
        </w:rPr>
        <w:t xml:space="preserve"> 376-390, 2017.</w:t>
      </w:r>
    </w:p>
    <w:p w14:paraId="0D37CB60" w14:textId="77AD56DA" w:rsidR="00731A2E" w:rsidRPr="00731A2E" w:rsidRDefault="00731A2E" w:rsidP="00F05335">
      <w:pPr>
        <w:widowControl w:val="0"/>
        <w:numPr>
          <w:ilvl w:val="0"/>
          <w:numId w:val="20"/>
        </w:numPr>
        <w:tabs>
          <w:tab w:val="left" w:pos="187"/>
        </w:tabs>
        <w:snapToGrid w:val="0"/>
        <w:ind w:leftChars="-181" w:left="2" w:hangingChars="200"/>
        <w:rPr>
          <w:sz w:val="20"/>
        </w:rPr>
      </w:pPr>
      <w:r w:rsidRPr="00731A2E">
        <w:rPr>
          <w:sz w:val="20"/>
        </w:rPr>
        <w:t>K</w:t>
      </w:r>
      <w:del w:id="535" w:author="Author" w:date="2022-05-27T09:19:00Z">
        <w:r w:rsidRPr="00731A2E" w:rsidDel="005D6001">
          <w:rPr>
            <w:sz w:val="20"/>
          </w:rPr>
          <w:delText>evin</w:delText>
        </w:r>
      </w:del>
      <w:ins w:id="536" w:author="Author" w:date="2022-05-27T09:19:00Z">
        <w:r w:rsidR="005D6001">
          <w:rPr>
            <w:sz w:val="20"/>
          </w:rPr>
          <w:t>.</w:t>
        </w:r>
      </w:ins>
      <w:r w:rsidRPr="00731A2E">
        <w:rPr>
          <w:sz w:val="20"/>
        </w:rPr>
        <w:t xml:space="preserve"> A. Thomas, Ł</w:t>
      </w:r>
      <w:del w:id="537" w:author="Author" w:date="2022-05-27T09:20:00Z">
        <w:r w:rsidRPr="00731A2E" w:rsidDel="005D6001">
          <w:rPr>
            <w:sz w:val="20"/>
          </w:rPr>
          <w:delText>ukasz</w:delText>
        </w:r>
      </w:del>
      <w:ins w:id="538" w:author="Author" w:date="2022-05-27T09:20:00Z">
        <w:r w:rsidR="005D6001">
          <w:rPr>
            <w:sz w:val="20"/>
          </w:rPr>
          <w:t>.</w:t>
        </w:r>
      </w:ins>
      <w:r w:rsidRPr="00731A2E">
        <w:rPr>
          <w:sz w:val="20"/>
        </w:rPr>
        <w:t xml:space="preserve"> Kidziński, E</w:t>
      </w:r>
      <w:del w:id="539" w:author="Author" w:date="2022-05-27T09:20:00Z">
        <w:r w:rsidRPr="00731A2E" w:rsidDel="005D6001">
          <w:rPr>
            <w:sz w:val="20"/>
          </w:rPr>
          <w:delText>ni</w:delText>
        </w:r>
      </w:del>
      <w:ins w:id="540" w:author="Author" w:date="2022-05-27T09:20:00Z">
        <w:r w:rsidR="005D6001">
          <w:rPr>
            <w:sz w:val="20"/>
          </w:rPr>
          <w:t>.</w:t>
        </w:r>
      </w:ins>
      <w:r w:rsidRPr="00731A2E">
        <w:rPr>
          <w:sz w:val="20"/>
        </w:rPr>
        <w:t xml:space="preserve"> Halilaj, S</w:t>
      </w:r>
      <w:del w:id="541" w:author="Author" w:date="2022-05-27T09:20:00Z">
        <w:r w:rsidRPr="00731A2E" w:rsidDel="005D6001">
          <w:rPr>
            <w:sz w:val="20"/>
          </w:rPr>
          <w:delText>cott</w:delText>
        </w:r>
      </w:del>
      <w:ins w:id="542" w:author="Author" w:date="2022-05-27T09:20:00Z">
        <w:r w:rsidR="005D6001">
          <w:rPr>
            <w:sz w:val="20"/>
          </w:rPr>
          <w:t>.</w:t>
        </w:r>
      </w:ins>
      <w:r w:rsidRPr="00731A2E">
        <w:rPr>
          <w:sz w:val="20"/>
        </w:rPr>
        <w:t xml:space="preserve"> L. Fleming, G</w:t>
      </w:r>
      <w:del w:id="543" w:author="Author" w:date="2022-05-27T09:20:00Z">
        <w:r w:rsidRPr="00731A2E" w:rsidDel="005D6001">
          <w:rPr>
            <w:sz w:val="20"/>
          </w:rPr>
          <w:delText>uhan</w:delText>
        </w:r>
      </w:del>
      <w:ins w:id="544" w:author="Author" w:date="2022-05-27T09:20:00Z">
        <w:r w:rsidR="005D6001">
          <w:rPr>
            <w:sz w:val="20"/>
          </w:rPr>
          <w:t>.</w:t>
        </w:r>
      </w:ins>
      <w:r w:rsidRPr="00731A2E">
        <w:rPr>
          <w:sz w:val="20"/>
        </w:rPr>
        <w:t xml:space="preserve"> R. Venkataraman,</w:t>
      </w:r>
      <w:ins w:id="545" w:author="Author" w:date="2022-05-27T09:20:00Z">
        <w:r w:rsidR="005D6001">
          <w:rPr>
            <w:sz w:val="20"/>
          </w:rPr>
          <w:t xml:space="preserve"> et al.</w:t>
        </w:r>
      </w:ins>
      <w:del w:id="546" w:author="Author" w:date="2022-05-27T09:20:00Z">
        <w:r w:rsidRPr="00731A2E" w:rsidDel="005D6001">
          <w:rPr>
            <w:sz w:val="20"/>
          </w:rPr>
          <w:delText xml:space="preserve"> Edwin H. G. Oei, Garry E. Gold, Scott L. Delp</w:delText>
        </w:r>
      </w:del>
      <w:r w:rsidRPr="00731A2E">
        <w:rPr>
          <w:sz w:val="20"/>
        </w:rPr>
        <w:t xml:space="preserve">, “Automated </w:t>
      </w:r>
      <w:del w:id="547" w:author="Author" w:date="2022-05-27T09:20:00Z">
        <w:r w:rsidRPr="00731A2E" w:rsidDel="005D6001">
          <w:rPr>
            <w:sz w:val="20"/>
          </w:rPr>
          <w:delText>C</w:delText>
        </w:r>
      </w:del>
      <w:ins w:id="548" w:author="Author" w:date="2022-05-27T09:20:00Z">
        <w:r w:rsidR="005D6001">
          <w:rPr>
            <w:sz w:val="20"/>
          </w:rPr>
          <w:t>c</w:t>
        </w:r>
      </w:ins>
      <w:r w:rsidRPr="00731A2E">
        <w:rPr>
          <w:sz w:val="20"/>
        </w:rPr>
        <w:t xml:space="preserve">lassification of </w:t>
      </w:r>
      <w:ins w:id="549" w:author="Author" w:date="2022-05-27T09:20:00Z">
        <w:r w:rsidR="005D6001">
          <w:rPr>
            <w:sz w:val="20"/>
          </w:rPr>
          <w:t>r</w:t>
        </w:r>
      </w:ins>
      <w:del w:id="550" w:author="Author" w:date="2022-05-27T09:20:00Z">
        <w:r w:rsidRPr="00731A2E" w:rsidDel="005D6001">
          <w:rPr>
            <w:sz w:val="20"/>
          </w:rPr>
          <w:delText>R</w:delText>
        </w:r>
      </w:del>
      <w:r w:rsidRPr="00731A2E">
        <w:rPr>
          <w:sz w:val="20"/>
        </w:rPr>
        <w:t xml:space="preserve">adiographic </w:t>
      </w:r>
      <w:del w:id="551" w:author="Author" w:date="2022-05-27T09:20:00Z">
        <w:r w:rsidRPr="00731A2E" w:rsidDel="005D6001">
          <w:rPr>
            <w:sz w:val="20"/>
          </w:rPr>
          <w:delText>K</w:delText>
        </w:r>
      </w:del>
      <w:ins w:id="552" w:author="Author" w:date="2022-05-27T09:20:00Z">
        <w:r w:rsidR="005D6001">
          <w:rPr>
            <w:sz w:val="20"/>
          </w:rPr>
          <w:t>k</w:t>
        </w:r>
      </w:ins>
      <w:r w:rsidRPr="00731A2E">
        <w:rPr>
          <w:sz w:val="20"/>
        </w:rPr>
        <w:t xml:space="preserve">nee </w:t>
      </w:r>
      <w:del w:id="553" w:author="Author" w:date="2022-05-27T09:20:00Z">
        <w:r w:rsidRPr="00731A2E" w:rsidDel="005D6001">
          <w:rPr>
            <w:sz w:val="20"/>
          </w:rPr>
          <w:delText>O</w:delText>
        </w:r>
      </w:del>
      <w:ins w:id="554" w:author="Author" w:date="2022-05-27T09:20:00Z">
        <w:r w:rsidR="005D6001">
          <w:rPr>
            <w:sz w:val="20"/>
          </w:rPr>
          <w:t>o</w:t>
        </w:r>
      </w:ins>
      <w:r w:rsidRPr="00731A2E">
        <w:rPr>
          <w:sz w:val="20"/>
        </w:rPr>
        <w:t xml:space="preserve">steoarthritis </w:t>
      </w:r>
      <w:del w:id="555" w:author="Author" w:date="2022-05-27T09:20:00Z">
        <w:r w:rsidRPr="00731A2E" w:rsidDel="005D6001">
          <w:rPr>
            <w:sz w:val="20"/>
          </w:rPr>
          <w:delText>S</w:delText>
        </w:r>
      </w:del>
      <w:ins w:id="556" w:author="Author" w:date="2022-05-27T09:20:00Z">
        <w:r w:rsidR="005D6001">
          <w:rPr>
            <w:sz w:val="20"/>
          </w:rPr>
          <w:t>s</w:t>
        </w:r>
      </w:ins>
      <w:r w:rsidRPr="00731A2E">
        <w:rPr>
          <w:sz w:val="20"/>
        </w:rPr>
        <w:t xml:space="preserve">everity </w:t>
      </w:r>
      <w:del w:id="557" w:author="Author" w:date="2022-05-27T09:20:00Z">
        <w:r w:rsidRPr="00731A2E" w:rsidDel="005D6001">
          <w:rPr>
            <w:sz w:val="20"/>
          </w:rPr>
          <w:delText>U</w:delText>
        </w:r>
      </w:del>
      <w:ins w:id="558" w:author="Author" w:date="2022-05-27T09:20:00Z">
        <w:r w:rsidR="005D6001">
          <w:rPr>
            <w:sz w:val="20"/>
          </w:rPr>
          <w:t>u</w:t>
        </w:r>
      </w:ins>
      <w:r w:rsidRPr="00731A2E">
        <w:rPr>
          <w:sz w:val="20"/>
        </w:rPr>
        <w:t xml:space="preserve">sing </w:t>
      </w:r>
      <w:ins w:id="559" w:author="Author" w:date="2022-05-27T09:20:00Z">
        <w:r w:rsidR="005D6001">
          <w:rPr>
            <w:sz w:val="20"/>
          </w:rPr>
          <w:t>d</w:t>
        </w:r>
      </w:ins>
      <w:del w:id="560" w:author="Author" w:date="2022-05-27T09:20:00Z">
        <w:r w:rsidRPr="00731A2E" w:rsidDel="005D6001">
          <w:rPr>
            <w:sz w:val="20"/>
          </w:rPr>
          <w:delText>D</w:delText>
        </w:r>
      </w:del>
      <w:r w:rsidRPr="00731A2E">
        <w:rPr>
          <w:sz w:val="20"/>
        </w:rPr>
        <w:t xml:space="preserve">eep </w:t>
      </w:r>
      <w:del w:id="561" w:author="Author" w:date="2022-05-27T09:20:00Z">
        <w:r w:rsidRPr="00731A2E" w:rsidDel="005D6001">
          <w:rPr>
            <w:sz w:val="20"/>
          </w:rPr>
          <w:delText>N</w:delText>
        </w:r>
      </w:del>
      <w:ins w:id="562" w:author="Author" w:date="2022-05-27T09:20:00Z">
        <w:r w:rsidR="005D6001">
          <w:rPr>
            <w:sz w:val="20"/>
          </w:rPr>
          <w:t>n</w:t>
        </w:r>
      </w:ins>
      <w:r w:rsidRPr="00731A2E">
        <w:rPr>
          <w:sz w:val="20"/>
        </w:rPr>
        <w:t xml:space="preserve">eural </w:t>
      </w:r>
      <w:del w:id="563" w:author="Author" w:date="2022-05-27T09:20:00Z">
        <w:r w:rsidRPr="00731A2E" w:rsidDel="005D6001">
          <w:rPr>
            <w:sz w:val="20"/>
          </w:rPr>
          <w:delText>N</w:delText>
        </w:r>
      </w:del>
      <w:ins w:id="564" w:author="Author" w:date="2022-05-27T09:20:00Z">
        <w:r w:rsidR="005D6001">
          <w:rPr>
            <w:sz w:val="20"/>
          </w:rPr>
          <w:t>n</w:t>
        </w:r>
      </w:ins>
      <w:r w:rsidRPr="00731A2E">
        <w:rPr>
          <w:sz w:val="20"/>
        </w:rPr>
        <w:t xml:space="preserve">etworks,” </w:t>
      </w:r>
      <w:r w:rsidRPr="005D6001">
        <w:rPr>
          <w:i/>
          <w:iCs/>
          <w:sz w:val="20"/>
          <w:rPrChange w:id="565" w:author="Author" w:date="2022-05-27T09:20:00Z">
            <w:rPr>
              <w:sz w:val="20"/>
            </w:rPr>
          </w:rPrChange>
        </w:rPr>
        <w:t>Radiology: Artificial Intelligence</w:t>
      </w:r>
      <w:ins w:id="566" w:author="Author" w:date="2022-05-27T09:20:00Z">
        <w:r w:rsidR="005D6001">
          <w:rPr>
            <w:sz w:val="20"/>
          </w:rPr>
          <w:t>,</w:t>
        </w:r>
      </w:ins>
      <w:r w:rsidRPr="00731A2E">
        <w:rPr>
          <w:sz w:val="20"/>
        </w:rPr>
        <w:t xml:space="preserve"> </w:t>
      </w:r>
      <w:ins w:id="567" w:author="Author" w:date="2022-05-27T09:20:00Z">
        <w:r w:rsidR="005D6001">
          <w:rPr>
            <w:sz w:val="20"/>
          </w:rPr>
          <w:t>v</w:t>
        </w:r>
      </w:ins>
      <w:del w:id="568" w:author="Author" w:date="2022-05-27T09:20:00Z">
        <w:r w:rsidRPr="00731A2E" w:rsidDel="005D6001">
          <w:rPr>
            <w:sz w:val="20"/>
          </w:rPr>
          <w:delText>V</w:delText>
        </w:r>
      </w:del>
      <w:r w:rsidRPr="00731A2E">
        <w:rPr>
          <w:sz w:val="20"/>
        </w:rPr>
        <w:t>ol</w:t>
      </w:r>
      <w:del w:id="569" w:author="Author" w:date="2022-05-27T09:20:00Z">
        <w:r w:rsidRPr="00731A2E" w:rsidDel="005D6001">
          <w:rPr>
            <w:sz w:val="20"/>
          </w:rPr>
          <w:delText>ume:</w:delText>
        </w:r>
      </w:del>
      <w:ins w:id="570" w:author="Author" w:date="2022-05-27T09:20:00Z">
        <w:r w:rsidR="005D6001">
          <w:rPr>
            <w:sz w:val="20"/>
          </w:rPr>
          <w:t>.</w:t>
        </w:r>
      </w:ins>
      <w:r w:rsidRPr="00731A2E">
        <w:rPr>
          <w:sz w:val="20"/>
        </w:rPr>
        <w:t xml:space="preserve"> 2</w:t>
      </w:r>
      <w:ins w:id="571" w:author="Author" w:date="2022-05-27T09:20:00Z">
        <w:r w:rsidR="005D6001">
          <w:rPr>
            <w:sz w:val="20"/>
          </w:rPr>
          <w:t xml:space="preserve">, </w:t>
        </w:r>
      </w:ins>
      <w:del w:id="572" w:author="Author" w:date="2022-05-27T09:21:00Z">
        <w:r w:rsidRPr="00731A2E" w:rsidDel="005D6001">
          <w:rPr>
            <w:sz w:val="20"/>
          </w:rPr>
          <w:delText xml:space="preserve"> Issue</w:delText>
        </w:r>
      </w:del>
      <w:ins w:id="573" w:author="Author" w:date="2022-05-27T09:21:00Z">
        <w:r w:rsidR="005D6001">
          <w:rPr>
            <w:sz w:val="20"/>
          </w:rPr>
          <w:t>no.</w:t>
        </w:r>
      </w:ins>
      <w:r w:rsidRPr="00731A2E">
        <w:rPr>
          <w:sz w:val="20"/>
        </w:rPr>
        <w:t xml:space="preserve"> 2,</w:t>
      </w:r>
      <w:ins w:id="574" w:author="Author" w:date="2022-05-27T09:21:00Z">
        <w:r w:rsidR="005D6001">
          <w:rPr>
            <w:sz w:val="20"/>
          </w:rPr>
          <w:t xml:space="preserve"> </w:t>
        </w:r>
      </w:ins>
      <w:ins w:id="575" w:author="Author" w:date="2022-05-27T09:22:00Z">
        <w:r w:rsidR="005D6001">
          <w:rPr>
            <w:sz w:val="20"/>
          </w:rPr>
          <w:t>e</w:t>
        </w:r>
      </w:ins>
      <w:ins w:id="576" w:author="Author" w:date="2022-05-27T09:23:00Z">
        <w:r w:rsidR="005D6001">
          <w:rPr>
            <w:sz w:val="20"/>
          </w:rPr>
          <w:t>190065,</w:t>
        </w:r>
      </w:ins>
      <w:r w:rsidRPr="00731A2E">
        <w:rPr>
          <w:sz w:val="20"/>
        </w:rPr>
        <w:t xml:space="preserve"> 2020</w:t>
      </w:r>
    </w:p>
    <w:p w14:paraId="3081D2A8" w14:textId="661F42B0" w:rsidR="00731A2E" w:rsidRPr="00731A2E" w:rsidRDefault="00731A2E" w:rsidP="00F05335">
      <w:pPr>
        <w:widowControl w:val="0"/>
        <w:numPr>
          <w:ilvl w:val="0"/>
          <w:numId w:val="20"/>
        </w:numPr>
        <w:tabs>
          <w:tab w:val="left" w:pos="187"/>
        </w:tabs>
        <w:snapToGrid w:val="0"/>
        <w:ind w:leftChars="-181" w:left="2" w:hangingChars="200"/>
        <w:rPr>
          <w:sz w:val="20"/>
        </w:rPr>
      </w:pPr>
      <w:commentRangeStart w:id="577"/>
      <w:r w:rsidRPr="00731A2E">
        <w:rPr>
          <w:sz w:val="20"/>
        </w:rPr>
        <w:t>F</w:t>
      </w:r>
      <w:del w:id="578" w:author="Author" w:date="2022-05-27T09:23:00Z">
        <w:r w:rsidRPr="00731A2E" w:rsidDel="004678F5">
          <w:rPr>
            <w:sz w:val="20"/>
          </w:rPr>
          <w:delText>orrest</w:delText>
        </w:r>
      </w:del>
      <w:ins w:id="579" w:author="Author" w:date="2022-05-27T09:23:00Z">
        <w:r w:rsidR="004678F5">
          <w:rPr>
            <w:sz w:val="20"/>
          </w:rPr>
          <w:t>.</w:t>
        </w:r>
      </w:ins>
      <w:r w:rsidRPr="00731A2E">
        <w:rPr>
          <w:sz w:val="20"/>
        </w:rPr>
        <w:t xml:space="preserve"> N. Iandola, S</w:t>
      </w:r>
      <w:del w:id="580" w:author="Author" w:date="2022-05-27T09:24:00Z">
        <w:r w:rsidRPr="00731A2E" w:rsidDel="004678F5">
          <w:rPr>
            <w:sz w:val="20"/>
          </w:rPr>
          <w:delText>ong</w:delText>
        </w:r>
      </w:del>
      <w:ins w:id="581" w:author="Author" w:date="2022-05-27T09:24:00Z">
        <w:r w:rsidR="004678F5">
          <w:rPr>
            <w:sz w:val="20"/>
          </w:rPr>
          <w:t>.</w:t>
        </w:r>
      </w:ins>
      <w:r w:rsidRPr="00731A2E">
        <w:rPr>
          <w:sz w:val="20"/>
        </w:rPr>
        <w:t xml:space="preserve"> Han, M</w:t>
      </w:r>
      <w:del w:id="582" w:author="Author" w:date="2022-05-27T09:24:00Z">
        <w:r w:rsidRPr="00731A2E" w:rsidDel="004678F5">
          <w:rPr>
            <w:sz w:val="20"/>
          </w:rPr>
          <w:delText>atthew</w:delText>
        </w:r>
      </w:del>
      <w:ins w:id="583" w:author="Author" w:date="2022-05-27T09:24:00Z">
        <w:r w:rsidR="004678F5">
          <w:rPr>
            <w:sz w:val="20"/>
          </w:rPr>
          <w:t>.</w:t>
        </w:r>
      </w:ins>
      <w:r w:rsidRPr="00731A2E">
        <w:rPr>
          <w:sz w:val="20"/>
        </w:rPr>
        <w:t xml:space="preserve"> W. Moskewicz, K</w:t>
      </w:r>
      <w:del w:id="584" w:author="Author" w:date="2022-05-27T09:24:00Z">
        <w:r w:rsidRPr="00731A2E" w:rsidDel="004678F5">
          <w:rPr>
            <w:sz w:val="20"/>
          </w:rPr>
          <w:delText>halid</w:delText>
        </w:r>
      </w:del>
      <w:ins w:id="585" w:author="Author" w:date="2022-05-27T09:24:00Z">
        <w:r w:rsidR="004678F5">
          <w:rPr>
            <w:sz w:val="20"/>
          </w:rPr>
          <w:t>.</w:t>
        </w:r>
      </w:ins>
      <w:r w:rsidRPr="00731A2E">
        <w:rPr>
          <w:sz w:val="20"/>
        </w:rPr>
        <w:t xml:space="preserve"> Ashraf, W</w:t>
      </w:r>
      <w:del w:id="586" w:author="Author" w:date="2022-05-27T09:24:00Z">
        <w:r w:rsidRPr="00731A2E" w:rsidDel="004678F5">
          <w:rPr>
            <w:sz w:val="20"/>
          </w:rPr>
          <w:delText>illiam</w:delText>
        </w:r>
      </w:del>
      <w:ins w:id="587" w:author="Author" w:date="2022-05-27T09:24:00Z">
        <w:r w:rsidR="004678F5">
          <w:rPr>
            <w:sz w:val="20"/>
          </w:rPr>
          <w:t>.</w:t>
        </w:r>
      </w:ins>
      <w:r w:rsidRPr="00731A2E">
        <w:rPr>
          <w:sz w:val="20"/>
        </w:rPr>
        <w:t xml:space="preserve"> J. Dally, </w:t>
      </w:r>
      <w:del w:id="588" w:author="Author" w:date="2022-05-27T09:24:00Z">
        <w:r w:rsidRPr="00731A2E" w:rsidDel="004678F5">
          <w:rPr>
            <w:sz w:val="20"/>
          </w:rPr>
          <w:delText>Kurt Keutzer</w:delText>
        </w:r>
      </w:del>
      <w:ins w:id="589" w:author="Author" w:date="2022-05-27T09:24:00Z">
        <w:r w:rsidR="004678F5">
          <w:rPr>
            <w:sz w:val="20"/>
          </w:rPr>
          <w:t>et al.</w:t>
        </w:r>
      </w:ins>
      <w:r w:rsidRPr="00731A2E">
        <w:rPr>
          <w:sz w:val="20"/>
        </w:rPr>
        <w:t>, “SqueezeNet: AlexNet-level accuracy with 50x fewer parameters and &lt;0.5MB model size,” ICLR 2017</w:t>
      </w:r>
      <w:commentRangeEnd w:id="577"/>
      <w:r w:rsidR="004678F5">
        <w:rPr>
          <w:rStyle w:val="a6"/>
        </w:rPr>
        <w:commentReference w:id="577"/>
      </w:r>
    </w:p>
    <w:p w14:paraId="7F7B3405" w14:textId="1C43D61D" w:rsidR="00731A2E" w:rsidRPr="00731A2E" w:rsidRDefault="00731A2E" w:rsidP="00F05335">
      <w:pPr>
        <w:widowControl w:val="0"/>
        <w:numPr>
          <w:ilvl w:val="0"/>
          <w:numId w:val="20"/>
        </w:numPr>
        <w:tabs>
          <w:tab w:val="left" w:pos="187"/>
        </w:tabs>
        <w:snapToGrid w:val="0"/>
        <w:ind w:leftChars="-181" w:left="2" w:hangingChars="200"/>
        <w:rPr>
          <w:sz w:val="20"/>
        </w:rPr>
      </w:pPr>
      <w:r w:rsidRPr="00731A2E">
        <w:rPr>
          <w:sz w:val="20"/>
        </w:rPr>
        <w:t>F</w:t>
      </w:r>
      <w:ins w:id="591" w:author="Author" w:date="2022-05-27T09:26:00Z">
        <w:r w:rsidR="004678F5">
          <w:rPr>
            <w:sz w:val="20"/>
          </w:rPr>
          <w:t>.</w:t>
        </w:r>
      </w:ins>
      <w:del w:id="592" w:author="Author" w:date="2022-05-27T09:26:00Z">
        <w:r w:rsidRPr="00731A2E" w:rsidDel="004678F5">
          <w:rPr>
            <w:sz w:val="20"/>
          </w:rPr>
          <w:delText>rançois</w:delText>
        </w:r>
      </w:del>
      <w:r w:rsidRPr="00731A2E">
        <w:rPr>
          <w:sz w:val="20"/>
        </w:rPr>
        <w:t xml:space="preserve"> Chollet, “Xception: Deep Learning with Depthwise Separable Convolutions,” </w:t>
      </w:r>
      <w:del w:id="593" w:author="Author" w:date="2022-05-27T09:26:00Z">
        <w:r w:rsidRPr="004678F5" w:rsidDel="004678F5">
          <w:rPr>
            <w:i/>
            <w:iCs/>
            <w:sz w:val="20"/>
            <w:rPrChange w:id="594" w:author="Author" w:date="2022-05-27T09:27:00Z">
              <w:rPr>
                <w:sz w:val="20"/>
              </w:rPr>
            </w:rPrChange>
          </w:rPr>
          <w:delText xml:space="preserve"> </w:delText>
        </w:r>
      </w:del>
      <w:r w:rsidRPr="004678F5">
        <w:rPr>
          <w:i/>
          <w:iCs/>
          <w:sz w:val="20"/>
          <w:rPrChange w:id="595" w:author="Author" w:date="2022-05-27T09:27:00Z">
            <w:rPr>
              <w:sz w:val="20"/>
            </w:rPr>
          </w:rPrChange>
        </w:rPr>
        <w:t>2017 IEEE</w:t>
      </w:r>
      <w:ins w:id="596" w:author="Author" w:date="2022-05-27T09:26:00Z">
        <w:r w:rsidR="004678F5" w:rsidRPr="004678F5">
          <w:rPr>
            <w:i/>
            <w:iCs/>
            <w:sz w:val="20"/>
            <w:rPrChange w:id="597" w:author="Author" w:date="2022-05-27T09:27:00Z">
              <w:rPr>
                <w:sz w:val="20"/>
              </w:rPr>
            </w:rPrChange>
          </w:rPr>
          <w:t xml:space="preserve"> Co</w:t>
        </w:r>
      </w:ins>
      <w:ins w:id="598" w:author="Author" w:date="2022-05-27T09:27:00Z">
        <w:r w:rsidR="004678F5" w:rsidRPr="004678F5">
          <w:rPr>
            <w:i/>
            <w:iCs/>
            <w:sz w:val="20"/>
            <w:rPrChange w:id="599" w:author="Author" w:date="2022-05-27T09:27:00Z">
              <w:rPr>
                <w:sz w:val="20"/>
              </w:rPr>
            </w:rPrChange>
          </w:rPr>
          <w:t xml:space="preserve">nference on Computer Vision and Pattern Recognition </w:t>
        </w:r>
      </w:ins>
      <w:r w:rsidRPr="004678F5">
        <w:rPr>
          <w:i/>
          <w:iCs/>
          <w:sz w:val="20"/>
          <w:rPrChange w:id="600" w:author="Author" w:date="2022-05-27T09:27:00Z">
            <w:rPr>
              <w:sz w:val="20"/>
            </w:rPr>
          </w:rPrChange>
        </w:rPr>
        <w:t>(CVPR)</w:t>
      </w:r>
      <w:ins w:id="601" w:author="Author" w:date="2022-05-27T09:27:00Z">
        <w:r w:rsidR="004678F5">
          <w:rPr>
            <w:sz w:val="20"/>
          </w:rPr>
          <w:t>, pp. 1800–1807, 2017.</w:t>
        </w:r>
      </w:ins>
    </w:p>
    <w:p w14:paraId="34879E7A" w14:textId="0E9FD921" w:rsidR="00731A2E" w:rsidRPr="00731A2E" w:rsidRDefault="00731A2E" w:rsidP="00F05335">
      <w:pPr>
        <w:widowControl w:val="0"/>
        <w:numPr>
          <w:ilvl w:val="0"/>
          <w:numId w:val="20"/>
        </w:numPr>
        <w:tabs>
          <w:tab w:val="left" w:pos="187"/>
        </w:tabs>
        <w:snapToGrid w:val="0"/>
        <w:ind w:leftChars="-181" w:left="2" w:hangingChars="200"/>
        <w:rPr>
          <w:sz w:val="20"/>
        </w:rPr>
      </w:pPr>
      <w:commentRangeStart w:id="602"/>
      <w:r w:rsidRPr="00731A2E">
        <w:rPr>
          <w:sz w:val="20"/>
        </w:rPr>
        <w:t>A</w:t>
      </w:r>
      <w:ins w:id="603" w:author="Author" w:date="2022-05-27T09:30:00Z">
        <w:r w:rsidR="00C5121D">
          <w:rPr>
            <w:sz w:val="20"/>
          </w:rPr>
          <w:t>.</w:t>
        </w:r>
      </w:ins>
      <w:del w:id="604" w:author="Author" w:date="2022-05-27T09:30:00Z">
        <w:r w:rsidRPr="00731A2E" w:rsidDel="00C5121D">
          <w:rPr>
            <w:sz w:val="20"/>
          </w:rPr>
          <w:delText>ndrew</w:delText>
        </w:r>
      </w:del>
      <w:r w:rsidRPr="00731A2E">
        <w:rPr>
          <w:sz w:val="20"/>
        </w:rPr>
        <w:t xml:space="preserve"> G. Howard, M</w:t>
      </w:r>
      <w:del w:id="605" w:author="Author" w:date="2022-05-27T09:30:00Z">
        <w:r w:rsidRPr="00731A2E" w:rsidDel="00C5121D">
          <w:rPr>
            <w:sz w:val="20"/>
          </w:rPr>
          <w:delText>englong</w:delText>
        </w:r>
      </w:del>
      <w:ins w:id="606" w:author="Author" w:date="2022-05-27T09:30:00Z">
        <w:r w:rsidR="00C5121D">
          <w:rPr>
            <w:sz w:val="20"/>
          </w:rPr>
          <w:t>.</w:t>
        </w:r>
      </w:ins>
      <w:r w:rsidRPr="00731A2E">
        <w:rPr>
          <w:sz w:val="20"/>
        </w:rPr>
        <w:t xml:space="preserve"> Zhu, B</w:t>
      </w:r>
      <w:del w:id="607" w:author="Author" w:date="2022-05-27T09:30:00Z">
        <w:r w:rsidRPr="00731A2E" w:rsidDel="00C5121D">
          <w:rPr>
            <w:sz w:val="20"/>
          </w:rPr>
          <w:delText>o</w:delText>
        </w:r>
      </w:del>
      <w:ins w:id="608" w:author="Author" w:date="2022-05-27T09:30:00Z">
        <w:r w:rsidR="00C5121D">
          <w:rPr>
            <w:sz w:val="20"/>
          </w:rPr>
          <w:t>.</w:t>
        </w:r>
      </w:ins>
      <w:r w:rsidRPr="00731A2E">
        <w:rPr>
          <w:sz w:val="20"/>
        </w:rPr>
        <w:t xml:space="preserve"> Chen, D</w:t>
      </w:r>
      <w:del w:id="609" w:author="Author" w:date="2022-05-27T09:30:00Z">
        <w:r w:rsidRPr="00731A2E" w:rsidDel="00C5121D">
          <w:rPr>
            <w:sz w:val="20"/>
          </w:rPr>
          <w:delText>mitry</w:delText>
        </w:r>
      </w:del>
      <w:ins w:id="610" w:author="Author" w:date="2022-05-27T09:30:00Z">
        <w:r w:rsidR="00C5121D">
          <w:rPr>
            <w:sz w:val="20"/>
          </w:rPr>
          <w:t>.</w:t>
        </w:r>
      </w:ins>
      <w:r w:rsidRPr="00731A2E">
        <w:rPr>
          <w:sz w:val="20"/>
        </w:rPr>
        <w:t xml:space="preserve"> Kalenichenko, W</w:t>
      </w:r>
      <w:del w:id="611" w:author="Author" w:date="2022-05-27T09:31:00Z">
        <w:r w:rsidRPr="00731A2E" w:rsidDel="00C5121D">
          <w:rPr>
            <w:sz w:val="20"/>
          </w:rPr>
          <w:delText>eijun</w:delText>
        </w:r>
      </w:del>
      <w:ins w:id="612" w:author="Author" w:date="2022-05-27T09:31:00Z">
        <w:r w:rsidR="00C5121D">
          <w:rPr>
            <w:sz w:val="20"/>
          </w:rPr>
          <w:t>.</w:t>
        </w:r>
      </w:ins>
      <w:r w:rsidRPr="00731A2E">
        <w:rPr>
          <w:sz w:val="20"/>
        </w:rPr>
        <w:t xml:space="preserve"> Wang, </w:t>
      </w:r>
      <w:ins w:id="613" w:author="Author" w:date="2022-05-27T09:31:00Z">
        <w:r w:rsidR="00C5121D">
          <w:rPr>
            <w:sz w:val="20"/>
          </w:rPr>
          <w:t>et al.</w:t>
        </w:r>
      </w:ins>
      <w:del w:id="614" w:author="Author" w:date="2022-05-27T09:31:00Z">
        <w:r w:rsidRPr="00731A2E" w:rsidDel="00C5121D">
          <w:rPr>
            <w:sz w:val="20"/>
          </w:rPr>
          <w:delText>Tobias Weyand, Marco Andreetto, Hartwig Adam</w:delText>
        </w:r>
      </w:del>
      <w:r w:rsidRPr="00731A2E">
        <w:rPr>
          <w:sz w:val="20"/>
        </w:rPr>
        <w:t xml:space="preserve">, “MobileNets: Efficient </w:t>
      </w:r>
      <w:ins w:id="615" w:author="Author" w:date="2022-05-27T09:31:00Z">
        <w:r w:rsidR="00C5121D">
          <w:rPr>
            <w:sz w:val="20"/>
          </w:rPr>
          <w:t>c</w:t>
        </w:r>
      </w:ins>
      <w:del w:id="616" w:author="Author" w:date="2022-05-27T09:31:00Z">
        <w:r w:rsidRPr="00731A2E" w:rsidDel="00C5121D">
          <w:rPr>
            <w:sz w:val="20"/>
          </w:rPr>
          <w:delText>C</w:delText>
        </w:r>
      </w:del>
      <w:r w:rsidRPr="00731A2E">
        <w:rPr>
          <w:sz w:val="20"/>
        </w:rPr>
        <w:t xml:space="preserve">onvolutional </w:t>
      </w:r>
      <w:del w:id="617" w:author="Author" w:date="2022-05-27T09:31:00Z">
        <w:r w:rsidRPr="00731A2E" w:rsidDel="00C5121D">
          <w:rPr>
            <w:sz w:val="20"/>
          </w:rPr>
          <w:delText>N</w:delText>
        </w:r>
      </w:del>
      <w:ins w:id="618" w:author="Author" w:date="2022-05-27T09:31:00Z">
        <w:r w:rsidR="00C5121D">
          <w:rPr>
            <w:sz w:val="20"/>
          </w:rPr>
          <w:t>n</w:t>
        </w:r>
      </w:ins>
      <w:r w:rsidRPr="00731A2E">
        <w:rPr>
          <w:sz w:val="20"/>
        </w:rPr>
        <w:t xml:space="preserve">eural </w:t>
      </w:r>
      <w:ins w:id="619" w:author="Author" w:date="2022-05-27T09:31:00Z">
        <w:r w:rsidR="00C5121D">
          <w:rPr>
            <w:sz w:val="20"/>
          </w:rPr>
          <w:t>n</w:t>
        </w:r>
      </w:ins>
      <w:del w:id="620" w:author="Author" w:date="2022-05-27T09:31:00Z">
        <w:r w:rsidRPr="00731A2E" w:rsidDel="00C5121D">
          <w:rPr>
            <w:sz w:val="20"/>
          </w:rPr>
          <w:delText>N</w:delText>
        </w:r>
      </w:del>
      <w:r w:rsidRPr="00731A2E">
        <w:rPr>
          <w:sz w:val="20"/>
        </w:rPr>
        <w:t xml:space="preserve">etworks for </w:t>
      </w:r>
      <w:ins w:id="621" w:author="Author" w:date="2022-05-27T09:31:00Z">
        <w:r w:rsidR="00C5121D">
          <w:rPr>
            <w:sz w:val="20"/>
          </w:rPr>
          <w:t>m</w:t>
        </w:r>
      </w:ins>
      <w:del w:id="622" w:author="Author" w:date="2022-05-27T09:31:00Z">
        <w:r w:rsidRPr="00731A2E" w:rsidDel="00C5121D">
          <w:rPr>
            <w:sz w:val="20"/>
          </w:rPr>
          <w:delText>M</w:delText>
        </w:r>
      </w:del>
      <w:r w:rsidRPr="00731A2E">
        <w:rPr>
          <w:sz w:val="20"/>
        </w:rPr>
        <w:t xml:space="preserve">obile </w:t>
      </w:r>
      <w:del w:id="623" w:author="Author" w:date="2022-05-27T09:31:00Z">
        <w:r w:rsidRPr="00731A2E" w:rsidDel="00C5121D">
          <w:rPr>
            <w:sz w:val="20"/>
          </w:rPr>
          <w:delText>V</w:delText>
        </w:r>
      </w:del>
      <w:ins w:id="624" w:author="Author" w:date="2022-05-27T09:31:00Z">
        <w:r w:rsidR="00C5121D">
          <w:rPr>
            <w:sz w:val="20"/>
          </w:rPr>
          <w:t>v</w:t>
        </w:r>
      </w:ins>
      <w:r w:rsidRPr="00731A2E">
        <w:rPr>
          <w:sz w:val="20"/>
        </w:rPr>
        <w:t xml:space="preserve">ision </w:t>
      </w:r>
      <w:del w:id="625" w:author="Author" w:date="2022-05-27T09:31:00Z">
        <w:r w:rsidRPr="00731A2E" w:rsidDel="00C5121D">
          <w:rPr>
            <w:sz w:val="20"/>
          </w:rPr>
          <w:delText>A</w:delText>
        </w:r>
      </w:del>
      <w:ins w:id="626" w:author="Author" w:date="2022-05-27T09:31:00Z">
        <w:r w:rsidR="00C5121D">
          <w:rPr>
            <w:sz w:val="20"/>
          </w:rPr>
          <w:t>a</w:t>
        </w:r>
      </w:ins>
      <w:r w:rsidRPr="00731A2E">
        <w:rPr>
          <w:sz w:val="20"/>
        </w:rPr>
        <w:t>pplications,” 2017 CVPR</w:t>
      </w:r>
      <w:commentRangeEnd w:id="602"/>
      <w:r w:rsidR="00C5121D">
        <w:rPr>
          <w:rStyle w:val="a6"/>
        </w:rPr>
        <w:commentReference w:id="602"/>
      </w:r>
    </w:p>
    <w:p w14:paraId="51D76F22" w14:textId="5F926204" w:rsidR="00731A2E" w:rsidRPr="00731A2E" w:rsidRDefault="00731A2E" w:rsidP="00F05335">
      <w:pPr>
        <w:widowControl w:val="0"/>
        <w:numPr>
          <w:ilvl w:val="0"/>
          <w:numId w:val="20"/>
        </w:numPr>
        <w:tabs>
          <w:tab w:val="left" w:pos="187"/>
        </w:tabs>
        <w:snapToGrid w:val="0"/>
        <w:ind w:leftChars="-181" w:left="2" w:hangingChars="200"/>
        <w:rPr>
          <w:sz w:val="20"/>
        </w:rPr>
      </w:pPr>
      <w:bookmarkStart w:id="627" w:name="_Hlk104536318"/>
      <w:r w:rsidRPr="00731A2E">
        <w:rPr>
          <w:sz w:val="20"/>
        </w:rPr>
        <w:t>X</w:t>
      </w:r>
      <w:del w:id="628" w:author="Author" w:date="2022-05-27T09:32:00Z">
        <w:r w:rsidRPr="00731A2E" w:rsidDel="00A921A5">
          <w:rPr>
            <w:sz w:val="20"/>
          </w:rPr>
          <w:delText>iangyu</w:delText>
        </w:r>
      </w:del>
      <w:ins w:id="629" w:author="Author" w:date="2022-05-27T09:32:00Z">
        <w:r w:rsidR="00A921A5">
          <w:rPr>
            <w:sz w:val="20"/>
          </w:rPr>
          <w:t>.</w:t>
        </w:r>
      </w:ins>
      <w:r w:rsidRPr="00731A2E">
        <w:rPr>
          <w:sz w:val="20"/>
        </w:rPr>
        <w:t xml:space="preserve"> Zhang, X</w:t>
      </w:r>
      <w:del w:id="630" w:author="Author" w:date="2022-05-27T09:32:00Z">
        <w:r w:rsidRPr="00731A2E" w:rsidDel="00A921A5">
          <w:rPr>
            <w:sz w:val="20"/>
          </w:rPr>
          <w:delText>inyu</w:delText>
        </w:r>
      </w:del>
      <w:ins w:id="631" w:author="Author" w:date="2022-05-27T09:32:00Z">
        <w:r w:rsidR="00A921A5">
          <w:rPr>
            <w:sz w:val="20"/>
          </w:rPr>
          <w:t>.</w:t>
        </w:r>
      </w:ins>
      <w:r w:rsidRPr="00731A2E">
        <w:rPr>
          <w:sz w:val="20"/>
        </w:rPr>
        <w:t xml:space="preserve"> Zhou, M</w:t>
      </w:r>
      <w:del w:id="632" w:author="Author" w:date="2022-05-27T09:32:00Z">
        <w:r w:rsidRPr="00731A2E" w:rsidDel="00A921A5">
          <w:rPr>
            <w:sz w:val="20"/>
          </w:rPr>
          <w:delText>engxiao</w:delText>
        </w:r>
      </w:del>
      <w:ins w:id="633" w:author="Author" w:date="2022-05-27T09:32:00Z">
        <w:r w:rsidR="00A921A5">
          <w:rPr>
            <w:sz w:val="20"/>
          </w:rPr>
          <w:t>.</w:t>
        </w:r>
      </w:ins>
      <w:r w:rsidRPr="00731A2E">
        <w:rPr>
          <w:sz w:val="20"/>
        </w:rPr>
        <w:t xml:space="preserve"> Lin,</w:t>
      </w:r>
      <w:ins w:id="634" w:author="Author" w:date="2022-05-27T09:32:00Z">
        <w:r w:rsidR="00A921A5">
          <w:rPr>
            <w:sz w:val="20"/>
          </w:rPr>
          <w:t xml:space="preserve"> and</w:t>
        </w:r>
      </w:ins>
      <w:r w:rsidRPr="00731A2E">
        <w:rPr>
          <w:sz w:val="20"/>
        </w:rPr>
        <w:t xml:space="preserve"> J</w:t>
      </w:r>
      <w:del w:id="635" w:author="Author" w:date="2022-05-27T09:32:00Z">
        <w:r w:rsidRPr="00731A2E" w:rsidDel="00A921A5">
          <w:rPr>
            <w:sz w:val="20"/>
          </w:rPr>
          <w:delText>ian</w:delText>
        </w:r>
      </w:del>
      <w:ins w:id="636" w:author="Author" w:date="2022-05-27T09:32:00Z">
        <w:r w:rsidR="00A921A5">
          <w:rPr>
            <w:sz w:val="20"/>
          </w:rPr>
          <w:t>.</w:t>
        </w:r>
      </w:ins>
      <w:r w:rsidRPr="00731A2E">
        <w:rPr>
          <w:sz w:val="20"/>
        </w:rPr>
        <w:t xml:space="preserve"> Sun, “ShuffleNet: An </w:t>
      </w:r>
      <w:ins w:id="637" w:author="Author" w:date="2022-05-27T09:32:00Z">
        <w:r w:rsidR="00A921A5">
          <w:rPr>
            <w:sz w:val="20"/>
          </w:rPr>
          <w:t>e</w:t>
        </w:r>
      </w:ins>
      <w:del w:id="638" w:author="Author" w:date="2022-05-27T09:32:00Z">
        <w:r w:rsidRPr="00731A2E" w:rsidDel="00A921A5">
          <w:rPr>
            <w:sz w:val="20"/>
          </w:rPr>
          <w:delText>E</w:delText>
        </w:r>
      </w:del>
      <w:r w:rsidRPr="00731A2E">
        <w:rPr>
          <w:sz w:val="20"/>
        </w:rPr>
        <w:t xml:space="preserve">xtremely </w:t>
      </w:r>
      <w:del w:id="639" w:author="Author" w:date="2022-05-27T09:32:00Z">
        <w:r w:rsidRPr="00731A2E" w:rsidDel="00A921A5">
          <w:rPr>
            <w:sz w:val="20"/>
          </w:rPr>
          <w:delText>E</w:delText>
        </w:r>
      </w:del>
      <w:ins w:id="640" w:author="Author" w:date="2022-05-27T09:32:00Z">
        <w:r w:rsidR="00A921A5">
          <w:rPr>
            <w:sz w:val="20"/>
          </w:rPr>
          <w:t>e</w:t>
        </w:r>
      </w:ins>
      <w:r w:rsidRPr="00731A2E">
        <w:rPr>
          <w:sz w:val="20"/>
        </w:rPr>
        <w:t xml:space="preserve">fficient </w:t>
      </w:r>
      <w:del w:id="641" w:author="Author" w:date="2022-05-27T09:32:00Z">
        <w:r w:rsidRPr="00731A2E" w:rsidDel="00A921A5">
          <w:rPr>
            <w:sz w:val="20"/>
          </w:rPr>
          <w:delText>C</w:delText>
        </w:r>
      </w:del>
      <w:ins w:id="642" w:author="Author" w:date="2022-05-27T09:32:00Z">
        <w:r w:rsidR="00A921A5">
          <w:rPr>
            <w:sz w:val="20"/>
          </w:rPr>
          <w:t>c</w:t>
        </w:r>
      </w:ins>
      <w:r w:rsidRPr="00731A2E">
        <w:rPr>
          <w:sz w:val="20"/>
        </w:rPr>
        <w:t xml:space="preserve">onvolutional </w:t>
      </w:r>
      <w:del w:id="643" w:author="Author" w:date="2022-05-27T09:32:00Z">
        <w:r w:rsidRPr="00731A2E" w:rsidDel="00A921A5">
          <w:rPr>
            <w:sz w:val="20"/>
          </w:rPr>
          <w:delText>N</w:delText>
        </w:r>
      </w:del>
      <w:ins w:id="644" w:author="Author" w:date="2022-05-27T09:32:00Z">
        <w:r w:rsidR="00A921A5">
          <w:rPr>
            <w:sz w:val="20"/>
          </w:rPr>
          <w:t>n</w:t>
        </w:r>
      </w:ins>
      <w:r w:rsidRPr="00731A2E">
        <w:rPr>
          <w:sz w:val="20"/>
        </w:rPr>
        <w:t xml:space="preserve">eural </w:t>
      </w:r>
      <w:del w:id="645" w:author="Author" w:date="2022-05-27T09:32:00Z">
        <w:r w:rsidRPr="00731A2E" w:rsidDel="00A921A5">
          <w:rPr>
            <w:sz w:val="20"/>
          </w:rPr>
          <w:delText>N</w:delText>
        </w:r>
      </w:del>
      <w:ins w:id="646" w:author="Author" w:date="2022-05-27T09:32:00Z">
        <w:r w:rsidR="00A921A5">
          <w:rPr>
            <w:sz w:val="20"/>
          </w:rPr>
          <w:t>n</w:t>
        </w:r>
      </w:ins>
      <w:r w:rsidRPr="00731A2E">
        <w:rPr>
          <w:sz w:val="20"/>
        </w:rPr>
        <w:t xml:space="preserve">etwork for </w:t>
      </w:r>
      <w:del w:id="647" w:author="Author" w:date="2022-05-27T09:32:00Z">
        <w:r w:rsidRPr="00731A2E" w:rsidDel="00A921A5">
          <w:rPr>
            <w:sz w:val="20"/>
          </w:rPr>
          <w:delText>M</w:delText>
        </w:r>
      </w:del>
      <w:ins w:id="648" w:author="Author" w:date="2022-05-27T09:32:00Z">
        <w:r w:rsidR="00A921A5">
          <w:rPr>
            <w:sz w:val="20"/>
          </w:rPr>
          <w:t>m</w:t>
        </w:r>
      </w:ins>
      <w:r w:rsidRPr="00731A2E">
        <w:rPr>
          <w:sz w:val="20"/>
        </w:rPr>
        <w:t xml:space="preserve">obile </w:t>
      </w:r>
      <w:ins w:id="649" w:author="Author" w:date="2022-05-27T09:32:00Z">
        <w:r w:rsidR="00A921A5">
          <w:rPr>
            <w:sz w:val="20"/>
          </w:rPr>
          <w:t>d</w:t>
        </w:r>
      </w:ins>
      <w:del w:id="650" w:author="Author" w:date="2022-05-27T09:32:00Z">
        <w:r w:rsidRPr="00731A2E" w:rsidDel="00A921A5">
          <w:rPr>
            <w:sz w:val="20"/>
          </w:rPr>
          <w:delText>D</w:delText>
        </w:r>
      </w:del>
      <w:r w:rsidRPr="00731A2E">
        <w:rPr>
          <w:sz w:val="20"/>
        </w:rPr>
        <w:t>evices,”</w:t>
      </w:r>
      <w:ins w:id="651" w:author="Author" w:date="2022-05-27T09:32:00Z">
        <w:r w:rsidR="00A921A5">
          <w:rPr>
            <w:sz w:val="20"/>
          </w:rPr>
          <w:t xml:space="preserve"> </w:t>
        </w:r>
      </w:ins>
      <w:ins w:id="652" w:author="Author" w:date="2022-05-27T09:33:00Z">
        <w:r w:rsidR="00A921A5">
          <w:rPr>
            <w:sz w:val="20"/>
          </w:rPr>
          <w:t xml:space="preserve">in </w:t>
        </w:r>
      </w:ins>
      <w:del w:id="653" w:author="Author" w:date="2022-05-27T09:47:00Z">
        <w:r w:rsidRPr="00731A2E" w:rsidDel="00990101">
          <w:rPr>
            <w:sz w:val="20"/>
          </w:rPr>
          <w:delText xml:space="preserve"> </w:delText>
        </w:r>
      </w:del>
      <w:ins w:id="654" w:author="Author" w:date="2022-05-27T09:33:00Z">
        <w:r w:rsidR="00A921A5" w:rsidRPr="00A921A5">
          <w:rPr>
            <w:i/>
            <w:iCs/>
            <w:sz w:val="20"/>
          </w:rPr>
          <w:t>2018 IEEE/CVF Conference on Computer Vision and Pattern Recognition</w:t>
        </w:r>
        <w:r w:rsidR="00A921A5">
          <w:rPr>
            <w:i/>
            <w:iCs/>
            <w:sz w:val="20"/>
          </w:rPr>
          <w:t xml:space="preserve">, </w:t>
        </w:r>
        <w:r w:rsidR="00A921A5">
          <w:rPr>
            <w:sz w:val="20"/>
          </w:rPr>
          <w:t>pp. 6848–6856,</w:t>
        </w:r>
      </w:ins>
      <w:del w:id="655" w:author="Author" w:date="2022-05-27T09:33:00Z">
        <w:r w:rsidRPr="00731A2E" w:rsidDel="00A921A5">
          <w:rPr>
            <w:sz w:val="20"/>
          </w:rPr>
          <w:delText>CVPR</w:delText>
        </w:r>
      </w:del>
      <w:r w:rsidRPr="00731A2E">
        <w:rPr>
          <w:sz w:val="20"/>
        </w:rPr>
        <w:t xml:space="preserve"> 201</w:t>
      </w:r>
      <w:del w:id="656" w:author="Author" w:date="2022-05-27T09:33:00Z">
        <w:r w:rsidRPr="00731A2E" w:rsidDel="00A921A5">
          <w:rPr>
            <w:sz w:val="20"/>
          </w:rPr>
          <w:delText>7</w:delText>
        </w:r>
      </w:del>
      <w:ins w:id="657" w:author="Author" w:date="2022-05-27T09:33:00Z">
        <w:r w:rsidR="00A921A5">
          <w:rPr>
            <w:sz w:val="20"/>
          </w:rPr>
          <w:t>8.</w:t>
        </w:r>
      </w:ins>
    </w:p>
    <w:bookmarkEnd w:id="627"/>
    <w:p w14:paraId="50CF49C3" w14:textId="5CECED1B" w:rsidR="00731A2E" w:rsidRPr="00731A2E" w:rsidRDefault="00FD560B" w:rsidP="00F05335">
      <w:pPr>
        <w:widowControl w:val="0"/>
        <w:numPr>
          <w:ilvl w:val="0"/>
          <w:numId w:val="20"/>
        </w:numPr>
        <w:tabs>
          <w:tab w:val="left" w:pos="187"/>
        </w:tabs>
        <w:snapToGrid w:val="0"/>
        <w:ind w:leftChars="-181" w:left="2" w:hangingChars="200"/>
        <w:rPr>
          <w:sz w:val="20"/>
        </w:rPr>
      </w:pPr>
      <w:ins w:id="658" w:author="Author" w:date="2022-05-27T09:34:00Z">
        <w:r>
          <w:rPr>
            <w:sz w:val="20"/>
          </w:rPr>
          <w:t>Knee os</w:t>
        </w:r>
      </w:ins>
      <w:ins w:id="659" w:author="Author" w:date="2022-05-27T09:35:00Z">
        <w:r>
          <w:rPr>
            <w:sz w:val="20"/>
          </w:rPr>
          <w:t xml:space="preserve">teoarthritis dataset with KL grading - 2018, </w:t>
        </w:r>
      </w:ins>
      <w:commentRangeStart w:id="660"/>
      <w:r w:rsidR="00731A2E" w:rsidRPr="00731A2E">
        <w:rPr>
          <w:sz w:val="20"/>
        </w:rPr>
        <w:t>https://www.kaggle.com/datasets/tommyngx/kneeoa</w:t>
      </w:r>
      <w:commentRangeEnd w:id="660"/>
      <w:r>
        <w:rPr>
          <w:rStyle w:val="a6"/>
        </w:rPr>
        <w:commentReference w:id="660"/>
      </w:r>
    </w:p>
    <w:p w14:paraId="3B4D9296" w14:textId="0340F8DA" w:rsidR="00731A2E" w:rsidRDefault="00FD560B" w:rsidP="00F05335">
      <w:pPr>
        <w:widowControl w:val="0"/>
        <w:numPr>
          <w:ilvl w:val="0"/>
          <w:numId w:val="20"/>
        </w:numPr>
        <w:tabs>
          <w:tab w:val="left" w:pos="187"/>
        </w:tabs>
        <w:snapToGrid w:val="0"/>
        <w:ind w:leftChars="-181" w:left="2" w:hangingChars="200"/>
        <w:rPr>
          <w:ins w:id="661" w:author="Sangmin Lee" w:date="2022-05-27T21:50:00Z"/>
          <w:sz w:val="20"/>
        </w:rPr>
      </w:pPr>
      <w:ins w:id="662" w:author="Author" w:date="2022-05-27T09:35:00Z">
        <w:r>
          <w:rPr>
            <w:sz w:val="20"/>
          </w:rPr>
          <w:t xml:space="preserve">Data spring #35: </w:t>
        </w:r>
      </w:ins>
      <w:ins w:id="663" w:author="Author" w:date="2022-05-27T09:36:00Z">
        <w:r>
          <w:rPr>
            <w:sz w:val="20"/>
          </w:rPr>
          <w:t xml:space="preserve">Osteoarthritis knee X-ray, </w:t>
        </w:r>
      </w:ins>
      <w:ins w:id="664" w:author="Sangmin Lee" w:date="2022-05-27T21:50:00Z">
        <w:r w:rsidR="00083C9C">
          <w:rPr>
            <w:sz w:val="20"/>
          </w:rPr>
          <w:fldChar w:fldCharType="begin"/>
        </w:r>
        <w:r w:rsidR="00083C9C">
          <w:rPr>
            <w:sz w:val="20"/>
          </w:rPr>
          <w:instrText xml:space="preserve"> HYPERLINK "</w:instrText>
        </w:r>
      </w:ins>
      <w:r w:rsidR="00083C9C" w:rsidRPr="00731A2E">
        <w:rPr>
          <w:sz w:val="20"/>
        </w:rPr>
        <w:instrText>https://dphi.tech/challenges/data-sprint-35-osteoarthritis-knee-x-ray/81/overview/about</w:instrText>
      </w:r>
      <w:ins w:id="665" w:author="Sangmin Lee" w:date="2022-05-27T21:50:00Z">
        <w:r w:rsidR="00083C9C">
          <w:rPr>
            <w:sz w:val="20"/>
          </w:rPr>
          <w:instrText xml:space="preserve">" </w:instrText>
        </w:r>
        <w:r w:rsidR="00083C9C">
          <w:rPr>
            <w:sz w:val="20"/>
          </w:rPr>
          <w:fldChar w:fldCharType="separate"/>
        </w:r>
      </w:ins>
      <w:r w:rsidR="00083C9C" w:rsidRPr="008A43BC">
        <w:rPr>
          <w:rStyle w:val="ab"/>
          <w:sz w:val="20"/>
        </w:rPr>
        <w:t>https://dphi.tech/challenges/data-sprint-35-osteoarthritis-knee-x-ray/81/overview/about</w:t>
      </w:r>
      <w:ins w:id="666" w:author="Sangmin Lee" w:date="2022-05-27T21:50:00Z">
        <w:r w:rsidR="00083C9C">
          <w:rPr>
            <w:sz w:val="20"/>
          </w:rPr>
          <w:fldChar w:fldCharType="end"/>
        </w:r>
      </w:ins>
    </w:p>
    <w:p w14:paraId="1EF90F54" w14:textId="77777777" w:rsidR="00083C9C" w:rsidRDefault="00083C9C" w:rsidP="00083C9C">
      <w:pPr>
        <w:widowControl w:val="0"/>
        <w:numPr>
          <w:ilvl w:val="0"/>
          <w:numId w:val="20"/>
        </w:numPr>
        <w:tabs>
          <w:tab w:val="left" w:pos="187"/>
        </w:tabs>
        <w:snapToGrid w:val="0"/>
        <w:rPr>
          <w:ins w:id="667" w:author="Sangmin Lee" w:date="2022-05-27T21:50:00Z"/>
          <w:sz w:val="20"/>
        </w:rPr>
      </w:pPr>
      <w:ins w:id="668" w:author="Sangmin Lee" w:date="2022-05-27T21:50:00Z">
        <w:r w:rsidRPr="009805FC">
          <w:rPr>
            <w:sz w:val="20"/>
          </w:rPr>
          <w:t>Sejin Park, Woojin Jeong</w:t>
        </w:r>
        <w:r w:rsidRPr="009805FC">
          <w:rPr>
            <w:rFonts w:hint="eastAsia"/>
            <w:sz w:val="20"/>
          </w:rPr>
          <w:t xml:space="preserve"> </w:t>
        </w:r>
        <w:r w:rsidRPr="009805FC">
          <w:rPr>
            <w:sz w:val="20"/>
          </w:rPr>
          <w:t xml:space="preserve">and Young Shik Moon, </w:t>
        </w:r>
        <w:r>
          <w:rPr>
            <w:sz w:val="20"/>
          </w:rPr>
          <w:t>“</w:t>
        </w:r>
        <w:r w:rsidRPr="009805FC">
          <w:rPr>
            <w:sz w:val="20"/>
          </w:rPr>
          <w:t>X-ray Image Segmentation using Multi-task Learning</w:t>
        </w:r>
        <w:r>
          <w:rPr>
            <w:sz w:val="20"/>
          </w:rPr>
          <w:t>,”</w:t>
        </w:r>
        <w:r w:rsidRPr="009805FC">
          <w:rPr>
            <w:sz w:val="20"/>
          </w:rPr>
          <w:t xml:space="preserve"> KSII TRANSACTIONS ON INTERNET AND INFORMATION SYSTEMS VOL. 14, NO. 3, Mar. 2020</w:t>
        </w:r>
      </w:ins>
    </w:p>
    <w:p w14:paraId="53CDDC63" w14:textId="77777777" w:rsidR="00083C9C" w:rsidRDefault="00083C9C" w:rsidP="00083C9C">
      <w:pPr>
        <w:widowControl w:val="0"/>
        <w:numPr>
          <w:ilvl w:val="0"/>
          <w:numId w:val="20"/>
        </w:numPr>
        <w:tabs>
          <w:tab w:val="left" w:pos="187"/>
        </w:tabs>
        <w:snapToGrid w:val="0"/>
        <w:rPr>
          <w:ins w:id="669" w:author="Sangmin Lee" w:date="2022-05-27T21:50:00Z"/>
          <w:sz w:val="20"/>
        </w:rPr>
      </w:pPr>
      <w:ins w:id="670" w:author="Sangmin Lee" w:date="2022-05-27T21:50:00Z">
        <w:r w:rsidRPr="009805FC">
          <w:rPr>
            <w:sz w:val="20"/>
          </w:rPr>
          <w:t xml:space="preserve">Liquan Zhao and Leilei Wang, </w:t>
        </w:r>
        <w:r>
          <w:rPr>
            <w:sz w:val="20"/>
          </w:rPr>
          <w:t>“</w:t>
        </w:r>
        <w:r w:rsidRPr="009805FC">
          <w:rPr>
            <w:sz w:val="20"/>
          </w:rPr>
          <w:t>A new lightweight network based on MobileNetV3</w:t>
        </w:r>
        <w:r>
          <w:rPr>
            <w:sz w:val="20"/>
          </w:rPr>
          <w:t>,”</w:t>
        </w:r>
        <w:r w:rsidRPr="009805FC">
          <w:rPr>
            <w:sz w:val="20"/>
          </w:rPr>
          <w:t xml:space="preserve"> KSII TRANSACTIONS ON INTERNET AND INFORMATION SYSTEMS VOL. 16, NO. 1, Jan. 2022</w:t>
        </w:r>
      </w:ins>
    </w:p>
    <w:p w14:paraId="1B8C97C3" w14:textId="77777777" w:rsidR="00083C9C" w:rsidRPr="009805FC" w:rsidRDefault="00083C9C" w:rsidP="00083C9C">
      <w:pPr>
        <w:widowControl w:val="0"/>
        <w:numPr>
          <w:ilvl w:val="0"/>
          <w:numId w:val="20"/>
        </w:numPr>
        <w:tabs>
          <w:tab w:val="left" w:pos="187"/>
        </w:tabs>
        <w:snapToGrid w:val="0"/>
        <w:rPr>
          <w:ins w:id="671" w:author="Sangmin Lee" w:date="2022-05-27T21:50:00Z"/>
          <w:rFonts w:hint="eastAsia"/>
          <w:sz w:val="20"/>
        </w:rPr>
      </w:pPr>
      <w:ins w:id="672" w:author="Sangmin Lee" w:date="2022-05-27T21:50:00Z">
        <w:r w:rsidRPr="009805FC">
          <w:rPr>
            <w:sz w:val="20"/>
          </w:rPr>
          <w:t xml:space="preserve">Husnu Baris Baydargil, Jangsik Park, Do-Young Kang, Hyun Kang and Kook Cho, </w:t>
        </w:r>
        <w:r>
          <w:rPr>
            <w:sz w:val="20"/>
          </w:rPr>
          <w:t>“</w:t>
        </w:r>
        <w:r w:rsidRPr="009805FC">
          <w:rPr>
            <w:sz w:val="20"/>
          </w:rPr>
          <w:t>A Parallel Deep Convolutional Neural Network for Alzheimer’s disease classification on PET/CT brain images</w:t>
        </w:r>
        <w:r>
          <w:rPr>
            <w:sz w:val="20"/>
          </w:rPr>
          <w:t>,”</w:t>
        </w:r>
        <w:r w:rsidRPr="009805FC">
          <w:rPr>
            <w:sz w:val="20"/>
          </w:rPr>
          <w:t xml:space="preserve"> KSII TRANSACTIONS ON INTERNET AND INFORMATION SYSTEMS VOL. 14, NO. 9, Sep. 2020</w:t>
        </w:r>
      </w:ins>
    </w:p>
    <w:p w14:paraId="6E49E5A7" w14:textId="77777777" w:rsidR="00083C9C" w:rsidRPr="00731A2E" w:rsidRDefault="00083C9C" w:rsidP="00083C9C">
      <w:pPr>
        <w:widowControl w:val="0"/>
        <w:tabs>
          <w:tab w:val="left" w:pos="187"/>
        </w:tabs>
        <w:snapToGrid w:val="0"/>
        <w:ind w:left="2"/>
        <w:rPr>
          <w:sz w:val="20"/>
        </w:rPr>
        <w:pPrChange w:id="673" w:author="Sangmin Lee" w:date="2022-05-27T21:50:00Z">
          <w:pPr>
            <w:widowControl w:val="0"/>
            <w:numPr>
              <w:numId w:val="20"/>
            </w:numPr>
            <w:tabs>
              <w:tab w:val="left" w:pos="187"/>
              <w:tab w:val="num" w:pos="400"/>
            </w:tabs>
            <w:snapToGrid w:val="0"/>
            <w:ind w:leftChars="-181" w:left="2" w:hangingChars="200" w:hanging="400"/>
          </w:pPr>
        </w:pPrChange>
      </w:pPr>
    </w:p>
    <w:sectPr w:rsidR="00083C9C" w:rsidRPr="00731A2E" w:rsidSect="00306C3C">
      <w:headerReference w:type="even" r:id="rId19"/>
      <w:headerReference w:type="default" r:id="rId20"/>
      <w:headerReference w:type="first" r:id="rId21"/>
      <w:footerReference w:type="first" r:id="rId22"/>
      <w:endnotePr>
        <w:numFmt w:val="decimal"/>
      </w:endnotePr>
      <w:type w:val="continuous"/>
      <w:pgSz w:w="12240" w:h="15840" w:code="1"/>
      <w:pgMar w:top="1440" w:right="1440" w:bottom="1440" w:left="1440" w:header="567" w:footer="17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2-05-27T15:09:00Z" w:initials="A">
    <w:p w14:paraId="6A4DA64A" w14:textId="77777777" w:rsidR="005C454D" w:rsidRDefault="005C454D">
      <w:pPr>
        <w:pStyle w:val="a4"/>
      </w:pPr>
      <w:r>
        <w:rPr>
          <w:rStyle w:val="a6"/>
        </w:rPr>
        <w:annotationRef/>
      </w:r>
      <w:r w:rsidR="00C22D09" w:rsidRPr="00C22D09">
        <w:t>Dear Author,</w:t>
      </w:r>
      <w:r w:rsidR="00C22D09" w:rsidRPr="00C22D09">
        <w:br/>
        <w:t xml:space="preserve">I am glad to learn that our work on your previous manuscript was satisfactory. We continuously aim for 100% client </w:t>
      </w:r>
      <w:proofErr w:type="gramStart"/>
      <w:r w:rsidR="00C22D09" w:rsidRPr="00C22D09">
        <w:t>satisfaction</w:t>
      </w:r>
      <w:proofErr w:type="gramEnd"/>
      <w:r w:rsidR="00C22D09" w:rsidRPr="00C22D09">
        <w:t xml:space="preserve"> and we truly appreciate the positive, encouraging feedback.</w:t>
      </w:r>
      <w:r w:rsidR="00C22D09" w:rsidRPr="00C22D09">
        <w:br/>
        <w:t>I am equally grateful for your continued faith in us, and I have strived to maintain our quality standards in my work on this manuscript. I look forward to delighting you again!</w:t>
      </w:r>
    </w:p>
    <w:p w14:paraId="275BB5B9" w14:textId="77777777" w:rsidR="00C22D09" w:rsidRDefault="00C22D09">
      <w:pPr>
        <w:pStyle w:val="a4"/>
      </w:pPr>
    </w:p>
    <w:p w14:paraId="787CFDA1" w14:textId="77777777" w:rsidR="00C22D09" w:rsidRDefault="00C22D09">
      <w:pPr>
        <w:pStyle w:val="a4"/>
      </w:pPr>
      <w:r>
        <w:t xml:space="preserve">Per your instructions, I have only provided formatting and created a cover letter. </w:t>
      </w:r>
    </w:p>
    <w:p w14:paraId="1E5B1C88" w14:textId="77777777" w:rsidR="00C22D09" w:rsidRDefault="00C22D09">
      <w:pPr>
        <w:pStyle w:val="a4"/>
      </w:pPr>
    </w:p>
    <w:p w14:paraId="4734872B" w14:textId="509ACDB9" w:rsidR="00C22D09" w:rsidRDefault="00C22D09">
      <w:pPr>
        <w:pStyle w:val="a4"/>
      </w:pPr>
      <w:r>
        <w:t>I have kept the highlights that you have included.</w:t>
      </w:r>
    </w:p>
  </w:comment>
  <w:comment w:id="1" w:author="Author" w:date="2022-05-27T14:55:00Z" w:initials="A">
    <w:p w14:paraId="2A97AB78" w14:textId="4E41C11E" w:rsidR="00C27C43" w:rsidRDefault="00C27C43">
      <w:pPr>
        <w:pStyle w:val="a4"/>
      </w:pPr>
      <w:r>
        <w:rPr>
          <w:rStyle w:val="a6"/>
        </w:rPr>
        <w:annotationRef/>
      </w:r>
      <w:r w:rsidR="00C22D09">
        <w:t>I have changed the capitalization to adhere to the journal requirements</w:t>
      </w:r>
    </w:p>
  </w:comment>
  <w:comment w:id="26" w:author="Author" w:date="2022-05-27T15:03:00Z" w:initials="A">
    <w:p w14:paraId="758147C3" w14:textId="1BF0B7EC" w:rsidR="00C27C43" w:rsidRDefault="00C27C43">
      <w:pPr>
        <w:pStyle w:val="a4"/>
      </w:pPr>
      <w:r>
        <w:rPr>
          <w:rStyle w:val="a6"/>
        </w:rPr>
        <w:annotationRef/>
      </w:r>
      <w:r>
        <w:t>Please keep only the corresponding author’s email here.</w:t>
      </w:r>
    </w:p>
  </w:comment>
  <w:comment w:id="27" w:author="Sangmin Lee" w:date="2022-05-27T21:24:00Z" w:initials="LSM">
    <w:p w14:paraId="15522977" w14:textId="0C0D847D" w:rsidR="000C48F5" w:rsidRDefault="000C48F5">
      <w:pPr>
        <w:pStyle w:val="a4"/>
      </w:pPr>
      <w:r>
        <w:rPr>
          <w:rStyle w:val="a6"/>
        </w:rPr>
        <w:annotationRef/>
      </w:r>
    </w:p>
  </w:comment>
  <w:comment w:id="28" w:author="Author" w:date="2022-05-27T15:04:00Z" w:initials="A">
    <w:p w14:paraId="529CA861" w14:textId="6B7D3966" w:rsidR="00C27C43" w:rsidRDefault="00C27C43">
      <w:pPr>
        <w:pStyle w:val="a4"/>
      </w:pPr>
      <w:r>
        <w:rPr>
          <w:rStyle w:val="a6"/>
        </w:rPr>
        <w:annotationRef/>
      </w:r>
      <w:r>
        <w:t xml:space="preserve">Please note that the guidelines state that the abstract is typically between 200-400 words. </w:t>
      </w:r>
    </w:p>
  </w:comment>
  <w:comment w:id="44" w:author="Author" w:date="2022-05-27T15:48:00Z" w:initials="A">
    <w:p w14:paraId="62B7F25E" w14:textId="232B0E1A" w:rsidR="00D21BA0" w:rsidRDefault="00D21BA0">
      <w:pPr>
        <w:pStyle w:val="a4"/>
      </w:pPr>
      <w:r>
        <w:rPr>
          <w:rStyle w:val="a6"/>
        </w:rPr>
        <w:annotationRef/>
      </w:r>
      <w:r>
        <w:t>The journal uses Tab. to reference tables.</w:t>
      </w:r>
    </w:p>
  </w:comment>
  <w:comment w:id="124" w:author="Author" w:date="2022-05-27T17:07:00Z" w:initials="A">
    <w:p w14:paraId="650E022C" w14:textId="42C71C36" w:rsidR="00C00F22" w:rsidRDefault="00C00F22">
      <w:pPr>
        <w:pStyle w:val="a4"/>
      </w:pPr>
      <w:r>
        <w:rPr>
          <w:rStyle w:val="a6"/>
        </w:rPr>
        <w:annotationRef/>
      </w:r>
      <w:r>
        <w:t>The formatting guidelines require the use of multiplication sign.</w:t>
      </w:r>
    </w:p>
  </w:comment>
  <w:comment w:id="140" w:author="Author" w:date="2022-05-27T15:49:00Z" w:initials="A">
    <w:p w14:paraId="2C5F3BD9" w14:textId="3621A3A2" w:rsidR="00D21BA0" w:rsidRDefault="00D21BA0">
      <w:pPr>
        <w:pStyle w:val="a4"/>
      </w:pPr>
      <w:r>
        <w:rPr>
          <w:rStyle w:val="a6"/>
        </w:rPr>
        <w:annotationRef/>
      </w:r>
      <w:r>
        <w:t xml:space="preserve">I have </w:t>
      </w:r>
      <w:proofErr w:type="gramStart"/>
      <w:r>
        <w:t>renumbered  your</w:t>
      </w:r>
      <w:proofErr w:type="gramEnd"/>
      <w:r>
        <w:t xml:space="preserve"> figures as they should be numbered consecutively.</w:t>
      </w:r>
    </w:p>
  </w:comment>
  <w:comment w:id="151" w:author="Author" w:date="2022-05-27T15:53:00Z" w:initials="A">
    <w:p w14:paraId="07DE7425" w14:textId="6CC51CA8" w:rsidR="00D21BA0" w:rsidRDefault="00D21BA0">
      <w:pPr>
        <w:pStyle w:val="a4"/>
      </w:pPr>
      <w:r>
        <w:rPr>
          <w:rStyle w:val="a6"/>
        </w:rPr>
        <w:annotationRef/>
      </w:r>
      <w:r>
        <w:t>This was the caption provided by you, but please check that it is correct.</w:t>
      </w:r>
    </w:p>
  </w:comment>
  <w:comment w:id="196" w:author="Author" w:date="2022-05-27T15:51:00Z" w:initials="A">
    <w:p w14:paraId="29412DC1" w14:textId="592F65A9" w:rsidR="00D21BA0" w:rsidRDefault="00D21BA0">
      <w:pPr>
        <w:pStyle w:val="a4"/>
      </w:pPr>
      <w:r>
        <w:rPr>
          <w:rStyle w:val="a6"/>
        </w:rPr>
        <w:annotationRef/>
      </w:r>
      <w:r>
        <w:t xml:space="preserve">Please check this figure number. </w:t>
      </w:r>
    </w:p>
  </w:comment>
  <w:comment w:id="197" w:author="Author" w:date="2022-05-27T15:51:00Z" w:initials="A">
    <w:p w14:paraId="60D786BA" w14:textId="0076486E" w:rsidR="00D21BA0" w:rsidRDefault="00D21BA0">
      <w:pPr>
        <w:pStyle w:val="a4"/>
      </w:pPr>
      <w:r>
        <w:rPr>
          <w:rStyle w:val="a6"/>
        </w:rPr>
        <w:annotationRef/>
      </w:r>
      <w:r>
        <w:t>I changed this based on renumbering, but please check that the number is correct.</w:t>
      </w:r>
    </w:p>
  </w:comment>
  <w:comment w:id="202" w:author="Author" w:date="2022-05-27T16:44:00Z" w:initials="A">
    <w:p w14:paraId="48445703" w14:textId="70145E3F" w:rsidR="00843E24" w:rsidRDefault="00843E24">
      <w:pPr>
        <w:pStyle w:val="a4"/>
      </w:pPr>
      <w:r>
        <w:rPr>
          <w:rStyle w:val="a6"/>
        </w:rPr>
        <w:annotationRef/>
      </w:r>
      <w:bookmarkStart w:id="203" w:name="_Hlk104537090"/>
      <w:r>
        <w:t>Please consider having the label numbers on x-axis upright for better readability</w:t>
      </w:r>
      <w:bookmarkEnd w:id="203"/>
    </w:p>
  </w:comment>
  <w:comment w:id="226" w:author="Author" w:date="2022-05-27T16:44:00Z" w:initials="A">
    <w:p w14:paraId="587080F2" w14:textId="2F93DE68" w:rsidR="00843E24" w:rsidRDefault="00843E24">
      <w:pPr>
        <w:pStyle w:val="a4"/>
      </w:pPr>
      <w:r>
        <w:rPr>
          <w:rStyle w:val="a6"/>
        </w:rPr>
        <w:annotationRef/>
      </w:r>
      <w:r w:rsidRPr="00843E24">
        <w:t>Please consider having the label numbers on x-axis upright for better readability</w:t>
      </w:r>
    </w:p>
  </w:comment>
  <w:comment w:id="382" w:author="Author" w:date="2022-05-27T16:45:00Z" w:initials="A">
    <w:p w14:paraId="2BC4EDBC" w14:textId="3FDBFF6D" w:rsidR="00990101" w:rsidRDefault="00990101">
      <w:pPr>
        <w:pStyle w:val="a4"/>
      </w:pPr>
      <w:r>
        <w:rPr>
          <w:rStyle w:val="a6"/>
        </w:rPr>
        <w:annotationRef/>
      </w:r>
      <w:r>
        <w:t>Please either include acknowledgments or delete this section.</w:t>
      </w:r>
    </w:p>
  </w:comment>
  <w:comment w:id="384" w:author="Author" w:date="2022-05-27T15:22:00Z" w:initials="A">
    <w:p w14:paraId="04F08B2A" w14:textId="3784064B" w:rsidR="00731A2E" w:rsidRDefault="00731A2E">
      <w:pPr>
        <w:pStyle w:val="a4"/>
      </w:pPr>
      <w:r>
        <w:rPr>
          <w:rStyle w:val="a6"/>
        </w:rPr>
        <w:annotationRef/>
      </w:r>
      <w:r>
        <w:t>This was your acknowledgment statement in the previous version, but here, it fits into the funding statement better.</w:t>
      </w:r>
    </w:p>
  </w:comment>
  <w:comment w:id="385" w:author="Author" w:date="2022-05-27T15:24:00Z" w:initials="A">
    <w:p w14:paraId="5EA43FD0" w14:textId="7DDDCAD2" w:rsidR="00731A2E" w:rsidRDefault="00731A2E">
      <w:pPr>
        <w:pStyle w:val="a4"/>
      </w:pPr>
      <w:r>
        <w:rPr>
          <w:rStyle w:val="a6"/>
        </w:rPr>
        <w:annotationRef/>
      </w:r>
      <w:r>
        <w:t>Please check that this is correct (I wrote it based on your cover letter)</w:t>
      </w:r>
    </w:p>
  </w:comment>
  <w:comment w:id="386" w:author="Author" w:date="2022-05-27T16:03:00Z" w:initials="A">
    <w:p w14:paraId="7CBACAD1" w14:textId="431CFDE4" w:rsidR="00A04D58" w:rsidRDefault="00A04D58">
      <w:pPr>
        <w:pStyle w:val="a4"/>
      </w:pPr>
      <w:r>
        <w:rPr>
          <w:rStyle w:val="a6"/>
        </w:rPr>
        <w:annotationRef/>
      </w:r>
      <w:r>
        <w:t>I have checked your references for accuracy and formatted them per the journal guidelines.</w:t>
      </w:r>
    </w:p>
  </w:comment>
  <w:comment w:id="387" w:author="Author" w:date="2022-05-27T15:58:00Z" w:initials="A">
    <w:p w14:paraId="4B1AE103" w14:textId="69C63281" w:rsidR="00A04D58" w:rsidRDefault="00A04D58">
      <w:pPr>
        <w:pStyle w:val="a4"/>
      </w:pPr>
      <w:r>
        <w:rPr>
          <w:rStyle w:val="a6"/>
        </w:rPr>
        <w:annotationRef/>
      </w:r>
      <w:r>
        <w:t xml:space="preserve">For online documents, more information should be provided - the author, year, etc. As this reference is not in English, I am unable to add this. There </w:t>
      </w:r>
      <w:proofErr w:type="gramStart"/>
      <w:r>
        <w:t>is</w:t>
      </w:r>
      <w:proofErr w:type="gramEnd"/>
      <w:r>
        <w:t xml:space="preserve"> no specific guidelines for websites, but the guideline for reports is as follows: </w:t>
      </w:r>
      <w:r>
        <w:rPr>
          <w:color w:val="222222"/>
          <w:sz w:val="22"/>
          <w:szCs w:val="22"/>
          <w:shd w:val="clear" w:color="auto" w:fill="FFFFFF"/>
        </w:rPr>
        <w:t>U.S. House. 102nd Congress, 1st Session. (1991, Jan. 11). </w:t>
      </w:r>
      <w:r>
        <w:rPr>
          <w:rStyle w:val="af4"/>
          <w:color w:val="222222"/>
          <w:sz w:val="22"/>
          <w:szCs w:val="22"/>
          <w:bdr w:val="none" w:sz="0" w:space="0" w:color="auto" w:frame="1"/>
          <w:shd w:val="clear" w:color="auto" w:fill="FFFFFF"/>
        </w:rPr>
        <w:t>H. Con. Res. 1, Sense of the Congress on Approval of Military Action.</w:t>
      </w:r>
      <w:r>
        <w:rPr>
          <w:color w:val="222222"/>
          <w:sz w:val="22"/>
          <w:szCs w:val="22"/>
          <w:shd w:val="clear" w:color="auto" w:fill="FFFFFF"/>
        </w:rPr>
        <w:t> [Online]. Available: LEXIS Library: GENFED File: BILLS</w:t>
      </w:r>
    </w:p>
  </w:comment>
  <w:comment w:id="418" w:author="Author" w:date="2022-05-27T16:04:00Z" w:initials="A">
    <w:p w14:paraId="69D0C57E" w14:textId="144B8C8F" w:rsidR="00A04D58" w:rsidRDefault="00A04D58">
      <w:pPr>
        <w:pStyle w:val="a4"/>
      </w:pPr>
      <w:r>
        <w:rPr>
          <w:rStyle w:val="a6"/>
        </w:rPr>
        <w:annotationRef/>
      </w:r>
      <w:r>
        <w:t>Please note that this was published as a chapter in a book after the conference. I have cited it as such.</w:t>
      </w:r>
    </w:p>
  </w:comment>
  <w:comment w:id="453" w:author="Author" w:date="2022-05-27T16:09:00Z" w:initials="A">
    <w:p w14:paraId="6D833FD0" w14:textId="37B8D8F6" w:rsidR="002E65C4" w:rsidRDefault="002E65C4">
      <w:pPr>
        <w:pStyle w:val="a4"/>
      </w:pPr>
      <w:r>
        <w:rPr>
          <w:rStyle w:val="a6"/>
        </w:rPr>
        <w:annotationRef/>
      </w:r>
      <w:r>
        <w:t>Please provide further information, e.g., author of the article, the title, publishing date, etc.</w:t>
      </w:r>
    </w:p>
  </w:comment>
  <w:comment w:id="458" w:author="Author" w:date="2022-05-27T16:15:00Z" w:initials="A">
    <w:p w14:paraId="1B9DC11F" w14:textId="14D58140" w:rsidR="009A5349" w:rsidRDefault="009A5349">
      <w:pPr>
        <w:pStyle w:val="a4"/>
      </w:pPr>
      <w:r>
        <w:rPr>
          <w:rStyle w:val="a6"/>
        </w:rPr>
        <w:annotationRef/>
      </w:r>
      <w:r>
        <w:t>Please note that I was unable to verify the accuracy of this information. Please add page numbers, if available.</w:t>
      </w:r>
    </w:p>
  </w:comment>
  <w:comment w:id="577" w:author="Author" w:date="2022-05-27T16:24:00Z" w:initials="A">
    <w:p w14:paraId="6D8F24FB" w14:textId="77777777" w:rsidR="004678F5" w:rsidRDefault="004678F5">
      <w:pPr>
        <w:pStyle w:val="a4"/>
      </w:pPr>
      <w:r>
        <w:rPr>
          <w:rStyle w:val="a6"/>
        </w:rPr>
        <w:annotationRef/>
      </w:r>
      <w:r>
        <w:t>Please note that I was unable to verify the accuracy of this reference. Please double check. Also, for proceedings, the format is as follows</w:t>
      </w:r>
    </w:p>
    <w:p w14:paraId="0922991A" w14:textId="77777777" w:rsidR="004678F5" w:rsidRPr="005C1414" w:rsidRDefault="004678F5" w:rsidP="004678F5">
      <w:pPr>
        <w:pStyle w:val="References"/>
        <w:numPr>
          <w:ilvl w:val="0"/>
          <w:numId w:val="3"/>
        </w:numPr>
        <w:tabs>
          <w:tab w:val="left" w:pos="187"/>
        </w:tabs>
        <w:spacing w:after="60"/>
        <w:rPr>
          <w:color w:val="000000"/>
          <w:sz w:val="20"/>
          <w:szCs w:val="20"/>
        </w:rPr>
      </w:pPr>
      <w:bookmarkStart w:id="590" w:name="_Hlk104536258"/>
      <w:r w:rsidRPr="006B33CC">
        <w:rPr>
          <w:rFonts w:eastAsia="SimSun" w:hint="eastAsia"/>
          <w:color w:val="000000"/>
          <w:sz w:val="20"/>
          <w:szCs w:val="20"/>
          <w:lang w:eastAsia="zh-CN"/>
        </w:rPr>
        <w:t>E</w:t>
      </w:r>
      <w:r w:rsidRPr="006B33CC">
        <w:rPr>
          <w:color w:val="000000"/>
          <w:sz w:val="20"/>
          <w:szCs w:val="20"/>
        </w:rPr>
        <w:t xml:space="preserve">. </w:t>
      </w:r>
      <w:r w:rsidRPr="006B33CC">
        <w:rPr>
          <w:rFonts w:eastAsia="SimSun" w:hint="eastAsia"/>
          <w:color w:val="000000"/>
          <w:sz w:val="20"/>
          <w:szCs w:val="20"/>
          <w:lang w:eastAsia="zh-CN"/>
        </w:rPr>
        <w:t>Naufal</w:t>
      </w:r>
      <w:r w:rsidRPr="006B33CC">
        <w:rPr>
          <w:color w:val="000000"/>
          <w:sz w:val="20"/>
          <w:szCs w:val="20"/>
        </w:rPr>
        <w:t xml:space="preserve"> and J. R. </w:t>
      </w:r>
      <w:r w:rsidRPr="006B33CC">
        <w:rPr>
          <w:rFonts w:eastAsia="SimSun" w:hint="eastAsia"/>
          <w:color w:val="000000"/>
          <w:sz w:val="20"/>
          <w:szCs w:val="20"/>
          <w:lang w:eastAsia="zh-CN"/>
        </w:rPr>
        <w:t>Tom</w:t>
      </w:r>
      <w:r>
        <w:rPr>
          <w:color w:val="000000"/>
          <w:sz w:val="20"/>
          <w:szCs w:val="20"/>
        </w:rPr>
        <w:t>, “Wavelength-switched pas</w:t>
      </w:r>
      <w:r w:rsidRPr="006B33CC">
        <w:rPr>
          <w:color w:val="000000"/>
          <w:sz w:val="20"/>
          <w:szCs w:val="20"/>
        </w:rPr>
        <w:t xml:space="preserve">sively coupled single-mode optical network,” in </w:t>
      </w:r>
      <w:r w:rsidRPr="006B33CC">
        <w:rPr>
          <w:i/>
          <w:color w:val="000000"/>
          <w:sz w:val="20"/>
          <w:szCs w:val="20"/>
        </w:rPr>
        <w:t>Proc. I</w:t>
      </w:r>
      <w:r w:rsidRPr="006B33CC">
        <w:rPr>
          <w:rFonts w:eastAsia="SimSun" w:hint="eastAsia"/>
          <w:i/>
          <w:color w:val="000000"/>
          <w:sz w:val="20"/>
          <w:szCs w:val="20"/>
          <w:lang w:eastAsia="zh-CN"/>
        </w:rPr>
        <w:t>CAIS</w:t>
      </w:r>
      <w:r w:rsidRPr="003F4BC9">
        <w:rPr>
          <w:i/>
          <w:iCs/>
          <w:color w:val="000000"/>
          <w:sz w:val="20"/>
          <w:szCs w:val="20"/>
        </w:rPr>
        <w:t>,</w:t>
      </w:r>
      <w:r>
        <w:rPr>
          <w:color w:val="000000"/>
          <w:sz w:val="20"/>
          <w:szCs w:val="20"/>
        </w:rPr>
        <w:t xml:space="preserve"> New York, </w:t>
      </w:r>
      <w:r w:rsidRPr="006B33CC">
        <w:rPr>
          <w:rFonts w:eastAsia="SimSun" w:hint="eastAsia"/>
          <w:color w:val="000000"/>
          <w:sz w:val="20"/>
          <w:szCs w:val="20"/>
          <w:lang w:eastAsia="zh-CN"/>
        </w:rPr>
        <w:t>NY</w:t>
      </w:r>
      <w:r w:rsidRPr="006B33CC">
        <w:rPr>
          <w:color w:val="000000"/>
          <w:sz w:val="20"/>
          <w:szCs w:val="20"/>
        </w:rPr>
        <w:t xml:space="preserve">, USA, </w:t>
      </w:r>
      <w:r>
        <w:rPr>
          <w:color w:val="000000"/>
          <w:sz w:val="20"/>
          <w:szCs w:val="20"/>
        </w:rPr>
        <w:t xml:space="preserve">pp. </w:t>
      </w:r>
      <w:r w:rsidRPr="006B33CC">
        <w:rPr>
          <w:rFonts w:eastAsia="SimSun" w:hint="eastAsia"/>
          <w:color w:val="000000"/>
          <w:sz w:val="20"/>
          <w:szCs w:val="20"/>
          <w:lang w:eastAsia="zh-CN"/>
        </w:rPr>
        <w:t>621</w:t>
      </w:r>
      <w:r w:rsidRPr="006B33CC">
        <w:rPr>
          <w:color w:val="000000"/>
          <w:sz w:val="20"/>
          <w:szCs w:val="20"/>
        </w:rPr>
        <w:t>–</w:t>
      </w:r>
      <w:r w:rsidRPr="006B33CC">
        <w:rPr>
          <w:rFonts w:eastAsia="SimSun" w:hint="eastAsia"/>
          <w:color w:val="000000"/>
          <w:sz w:val="20"/>
          <w:szCs w:val="20"/>
          <w:lang w:eastAsia="zh-CN"/>
        </w:rPr>
        <w:t>632</w:t>
      </w:r>
      <w:r w:rsidRPr="006B33CC">
        <w:rPr>
          <w:color w:val="000000"/>
          <w:sz w:val="20"/>
          <w:szCs w:val="20"/>
        </w:rPr>
        <w:t xml:space="preserve">, </w:t>
      </w:r>
      <w:r w:rsidRPr="006B33CC">
        <w:rPr>
          <w:rFonts w:eastAsia="SimSun" w:hint="eastAsia"/>
          <w:color w:val="000000"/>
          <w:sz w:val="20"/>
          <w:szCs w:val="20"/>
          <w:lang w:eastAsia="zh-CN"/>
        </w:rPr>
        <w:t>2019</w:t>
      </w:r>
      <w:r w:rsidRPr="006B33CC">
        <w:rPr>
          <w:color w:val="000000"/>
          <w:sz w:val="20"/>
          <w:szCs w:val="20"/>
        </w:rPr>
        <w:t>.</w:t>
      </w:r>
      <w:bookmarkEnd w:id="590"/>
    </w:p>
    <w:p w14:paraId="584E4CCD" w14:textId="4DE53781" w:rsidR="004678F5" w:rsidRDefault="004678F5">
      <w:pPr>
        <w:pStyle w:val="a4"/>
      </w:pPr>
    </w:p>
  </w:comment>
  <w:comment w:id="602" w:author="Author" w:date="2022-05-27T16:29:00Z" w:initials="A">
    <w:p w14:paraId="166F5E2E" w14:textId="375A0110" w:rsidR="00C5121D" w:rsidRDefault="00C5121D">
      <w:pPr>
        <w:pStyle w:val="a4"/>
      </w:pPr>
      <w:r>
        <w:rPr>
          <w:rStyle w:val="a6"/>
        </w:rPr>
        <w:annotationRef/>
      </w:r>
      <w:r>
        <w:t xml:space="preserve">I was unable to verify that this was presented at a conference, I was only able to find it on arXiv. Please double check and provide details as per a conference citation: </w:t>
      </w:r>
      <w:r w:rsidRPr="006B33CC">
        <w:rPr>
          <w:rFonts w:hint="eastAsia"/>
          <w:color w:val="000000"/>
        </w:rPr>
        <w:t>E</w:t>
      </w:r>
      <w:r w:rsidRPr="006B33CC">
        <w:rPr>
          <w:color w:val="000000"/>
        </w:rPr>
        <w:t xml:space="preserve">. </w:t>
      </w:r>
      <w:r w:rsidRPr="006B33CC">
        <w:rPr>
          <w:rFonts w:hint="eastAsia"/>
          <w:color w:val="000000"/>
        </w:rPr>
        <w:t>Naufal</w:t>
      </w:r>
      <w:r w:rsidRPr="006B33CC">
        <w:rPr>
          <w:color w:val="000000"/>
        </w:rPr>
        <w:t xml:space="preserve"> and J. R. </w:t>
      </w:r>
      <w:r w:rsidRPr="006B33CC">
        <w:rPr>
          <w:rFonts w:hint="eastAsia"/>
          <w:color w:val="000000"/>
        </w:rPr>
        <w:t>Tom</w:t>
      </w:r>
      <w:r>
        <w:rPr>
          <w:color w:val="000000"/>
        </w:rPr>
        <w:t>, “Wavelength-switched pas</w:t>
      </w:r>
      <w:r w:rsidRPr="006B33CC">
        <w:rPr>
          <w:color w:val="000000"/>
        </w:rPr>
        <w:t xml:space="preserve">sively coupled single-mode optical network,” in </w:t>
      </w:r>
      <w:r w:rsidRPr="006B33CC">
        <w:rPr>
          <w:i/>
          <w:color w:val="000000"/>
        </w:rPr>
        <w:t>Proc. I</w:t>
      </w:r>
      <w:r w:rsidRPr="006B33CC">
        <w:rPr>
          <w:rFonts w:hint="eastAsia"/>
          <w:i/>
          <w:color w:val="000000"/>
        </w:rPr>
        <w:t>CAIS</w:t>
      </w:r>
      <w:r w:rsidRPr="003F4BC9">
        <w:rPr>
          <w:i/>
          <w:iCs/>
          <w:color w:val="000000"/>
        </w:rPr>
        <w:t>,</w:t>
      </w:r>
      <w:r>
        <w:rPr>
          <w:color w:val="000000"/>
        </w:rPr>
        <w:t xml:space="preserve"> New York, </w:t>
      </w:r>
      <w:r w:rsidRPr="006B33CC">
        <w:rPr>
          <w:rFonts w:hint="eastAsia"/>
          <w:color w:val="000000"/>
        </w:rPr>
        <w:t>NY</w:t>
      </w:r>
      <w:r w:rsidRPr="006B33CC">
        <w:rPr>
          <w:color w:val="000000"/>
        </w:rPr>
        <w:t xml:space="preserve">, USA, </w:t>
      </w:r>
      <w:r>
        <w:rPr>
          <w:color w:val="000000"/>
        </w:rPr>
        <w:t xml:space="preserve">pp. </w:t>
      </w:r>
      <w:r w:rsidRPr="006B33CC">
        <w:rPr>
          <w:rFonts w:hint="eastAsia"/>
          <w:color w:val="000000"/>
        </w:rPr>
        <w:t>621</w:t>
      </w:r>
      <w:r w:rsidRPr="006B33CC">
        <w:rPr>
          <w:color w:val="000000"/>
        </w:rPr>
        <w:t>–</w:t>
      </w:r>
      <w:r w:rsidRPr="006B33CC">
        <w:rPr>
          <w:rFonts w:hint="eastAsia"/>
          <w:color w:val="000000"/>
        </w:rPr>
        <w:t>632</w:t>
      </w:r>
      <w:r w:rsidRPr="006B33CC">
        <w:rPr>
          <w:color w:val="000000"/>
        </w:rPr>
        <w:t xml:space="preserve">, </w:t>
      </w:r>
      <w:r w:rsidRPr="006B33CC">
        <w:rPr>
          <w:rFonts w:hint="eastAsia"/>
          <w:color w:val="000000"/>
        </w:rPr>
        <w:t>2019</w:t>
      </w:r>
      <w:r w:rsidRPr="006B33CC">
        <w:rPr>
          <w:color w:val="000000"/>
        </w:rPr>
        <w:t>.</w:t>
      </w:r>
    </w:p>
  </w:comment>
  <w:comment w:id="660" w:author="Author" w:date="2022-05-27T16:34:00Z" w:initials="A">
    <w:p w14:paraId="73C71AD0" w14:textId="53B583FA" w:rsidR="00FD560B" w:rsidRDefault="00FD560B">
      <w:pPr>
        <w:pStyle w:val="a4"/>
      </w:pPr>
      <w:r>
        <w:rPr>
          <w:rStyle w:val="a6"/>
        </w:rPr>
        <w:annotationRef/>
      </w:r>
      <w:r>
        <w:t xml:space="preserve">There are no specific guidelines for citing datasets. I have added the name of the dataset.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4872B" w15:done="0"/>
  <w15:commentEx w15:paraId="2A97AB78" w15:done="0"/>
  <w15:commentEx w15:paraId="758147C3" w15:done="0"/>
  <w15:commentEx w15:paraId="15522977" w15:paraIdParent="758147C3" w15:done="0"/>
  <w15:commentEx w15:paraId="529CA861" w15:done="0"/>
  <w15:commentEx w15:paraId="62B7F25E" w15:done="0"/>
  <w15:commentEx w15:paraId="650E022C" w15:done="0"/>
  <w15:commentEx w15:paraId="2C5F3BD9" w15:done="0"/>
  <w15:commentEx w15:paraId="07DE7425" w15:done="0"/>
  <w15:commentEx w15:paraId="29412DC1" w15:done="0"/>
  <w15:commentEx w15:paraId="60D786BA" w15:done="0"/>
  <w15:commentEx w15:paraId="48445703" w15:done="0"/>
  <w15:commentEx w15:paraId="587080F2" w15:done="0"/>
  <w15:commentEx w15:paraId="2BC4EDBC" w15:done="0"/>
  <w15:commentEx w15:paraId="04F08B2A" w15:done="0"/>
  <w15:commentEx w15:paraId="5EA43FD0" w15:done="0"/>
  <w15:commentEx w15:paraId="7CBACAD1" w15:done="0"/>
  <w15:commentEx w15:paraId="4B1AE103" w15:done="0"/>
  <w15:commentEx w15:paraId="69D0C57E" w15:done="0"/>
  <w15:commentEx w15:paraId="6D833FD0" w15:done="0"/>
  <w15:commentEx w15:paraId="1B9DC11F" w15:done="0"/>
  <w15:commentEx w15:paraId="584E4CCD" w15:done="0"/>
  <w15:commentEx w15:paraId="166F5E2E" w15:done="0"/>
  <w15:commentEx w15:paraId="73C71A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B05B9" w16cex:dateUtc="2022-05-27T06:09:00Z"/>
  <w16cex:commentExtensible w16cex:durableId="263B0288" w16cex:dateUtc="2022-05-27T05:55:00Z"/>
  <w16cex:commentExtensible w16cex:durableId="263B043C" w16cex:dateUtc="2022-05-27T06:03:00Z"/>
  <w16cex:commentExtensible w16cex:durableId="263BC014" w16cex:dateUtc="2022-05-27T12:24:00Z"/>
  <w16cex:commentExtensible w16cex:durableId="263B0476" w16cex:dateUtc="2022-05-27T06:04:00Z"/>
  <w16cex:commentExtensible w16cex:durableId="263B0EC7" w16cex:dateUtc="2022-05-27T06:48:00Z"/>
  <w16cex:commentExtensible w16cex:durableId="263B2177" w16cex:dateUtc="2022-05-27T08:07:00Z"/>
  <w16cex:commentExtensible w16cex:durableId="263B0F1E" w16cex:dateUtc="2022-05-27T06:49:00Z"/>
  <w16cex:commentExtensible w16cex:durableId="263B1007" w16cex:dateUtc="2022-05-27T06:53:00Z"/>
  <w16cex:commentExtensible w16cex:durableId="263B0F7D" w16cex:dateUtc="2022-05-27T06:51:00Z"/>
  <w16cex:commentExtensible w16cex:durableId="263B0F78" w16cex:dateUtc="2022-05-27T06:51:00Z"/>
  <w16cex:commentExtensible w16cex:durableId="263B1BE5" w16cex:dateUtc="2022-05-27T07:44:00Z"/>
  <w16cex:commentExtensible w16cex:durableId="263B1BFF" w16cex:dateUtc="2022-05-27T07:44:00Z"/>
  <w16cex:commentExtensible w16cex:durableId="263B1C4E" w16cex:dateUtc="2022-05-27T07:45:00Z"/>
  <w16cex:commentExtensible w16cex:durableId="263B08CF" w16cex:dateUtc="2022-05-27T06:22:00Z"/>
  <w16cex:commentExtensible w16cex:durableId="263B0932" w16cex:dateUtc="2022-05-27T06:24:00Z"/>
  <w16cex:commentExtensible w16cex:durableId="263B124D" w16cex:dateUtc="2022-05-27T07:03:00Z"/>
  <w16cex:commentExtensible w16cex:durableId="263B1146" w16cex:dateUtc="2022-05-27T06:58:00Z"/>
  <w16cex:commentExtensible w16cex:durableId="263B12B9" w16cex:dateUtc="2022-05-27T07:04:00Z"/>
  <w16cex:commentExtensible w16cex:durableId="263B13D2" w16cex:dateUtc="2022-05-27T07:09:00Z"/>
  <w16cex:commentExtensible w16cex:durableId="263B1538" w16cex:dateUtc="2022-05-27T07:15:00Z"/>
  <w16cex:commentExtensible w16cex:durableId="263B1769" w16cex:dateUtc="2022-05-27T07:24:00Z"/>
  <w16cex:commentExtensible w16cex:durableId="263B1895" w16cex:dateUtc="2022-05-27T07:29:00Z"/>
  <w16cex:commentExtensible w16cex:durableId="263B1999" w16cex:dateUtc="2022-05-27T0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4872B" w16cid:durableId="263B05B9"/>
  <w16cid:commentId w16cid:paraId="2A97AB78" w16cid:durableId="263B0288"/>
  <w16cid:commentId w16cid:paraId="758147C3" w16cid:durableId="263B043C"/>
  <w16cid:commentId w16cid:paraId="15522977" w16cid:durableId="263BC014"/>
  <w16cid:commentId w16cid:paraId="529CA861" w16cid:durableId="263B0476"/>
  <w16cid:commentId w16cid:paraId="62B7F25E" w16cid:durableId="263B0EC7"/>
  <w16cid:commentId w16cid:paraId="650E022C" w16cid:durableId="263B2177"/>
  <w16cid:commentId w16cid:paraId="2C5F3BD9" w16cid:durableId="263B0F1E"/>
  <w16cid:commentId w16cid:paraId="07DE7425" w16cid:durableId="263B1007"/>
  <w16cid:commentId w16cid:paraId="29412DC1" w16cid:durableId="263B0F7D"/>
  <w16cid:commentId w16cid:paraId="60D786BA" w16cid:durableId="263B0F78"/>
  <w16cid:commentId w16cid:paraId="48445703" w16cid:durableId="263B1BE5"/>
  <w16cid:commentId w16cid:paraId="587080F2" w16cid:durableId="263B1BFF"/>
  <w16cid:commentId w16cid:paraId="2BC4EDBC" w16cid:durableId="263B1C4E"/>
  <w16cid:commentId w16cid:paraId="04F08B2A" w16cid:durableId="263B08CF"/>
  <w16cid:commentId w16cid:paraId="5EA43FD0" w16cid:durableId="263B0932"/>
  <w16cid:commentId w16cid:paraId="7CBACAD1" w16cid:durableId="263B124D"/>
  <w16cid:commentId w16cid:paraId="4B1AE103" w16cid:durableId="263B1146"/>
  <w16cid:commentId w16cid:paraId="69D0C57E" w16cid:durableId="263B12B9"/>
  <w16cid:commentId w16cid:paraId="6D833FD0" w16cid:durableId="263B13D2"/>
  <w16cid:commentId w16cid:paraId="1B9DC11F" w16cid:durableId="263B1538"/>
  <w16cid:commentId w16cid:paraId="584E4CCD" w16cid:durableId="263B1769"/>
  <w16cid:commentId w16cid:paraId="166F5E2E" w16cid:durableId="263B1895"/>
  <w16cid:commentId w16cid:paraId="73C71AD0" w16cid:durableId="263B19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496A0" w14:textId="77777777" w:rsidR="001C3BCB" w:rsidRDefault="001C3BCB">
      <w:pPr>
        <w:spacing w:after="0"/>
      </w:pPr>
      <w:r>
        <w:separator/>
      </w:r>
    </w:p>
  </w:endnote>
  <w:endnote w:type="continuationSeparator" w:id="0">
    <w:p w14:paraId="08F2D58C" w14:textId="77777777" w:rsidR="001C3BCB" w:rsidRDefault="001C3B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Malgun Gothic Semilight">
    <w:panose1 w:val="020B0502040204020203"/>
    <w:charset w:val="80"/>
    <w:family w:val="swiss"/>
    <w:pitch w:val="variable"/>
    <w:sig w:usb0="90000AAF" w:usb1="09DF7CFB" w:usb2="00000012" w:usb3="00000000" w:csb0="003E01BD"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888"/>
      <w:gridCol w:w="7149"/>
    </w:tblGrid>
    <w:tr w:rsidR="00C8413E" w14:paraId="59F564C2" w14:textId="77777777" w:rsidTr="009561E7">
      <w:trPr>
        <w:jc w:val="center"/>
      </w:trPr>
      <w:tc>
        <w:tcPr>
          <w:tcW w:w="0" w:type="auto"/>
          <w:shd w:val="clear" w:color="auto" w:fill="auto"/>
          <w:vAlign w:val="center"/>
        </w:tcPr>
        <w:p w14:paraId="1FCB0757" w14:textId="77777777" w:rsidR="00C8413E" w:rsidRDefault="00C8413E" w:rsidP="00AB3019">
          <w:pPr>
            <w:pStyle w:val="MDPI71References"/>
            <w:numPr>
              <w:ilvl w:val="0"/>
              <w:numId w:val="0"/>
            </w:numPr>
            <w:ind w:left="-85"/>
            <w:rPr>
              <w:rFonts w:eastAsia="SimSun"/>
              <w:bCs/>
            </w:rPr>
          </w:pPr>
          <w:r>
            <w:rPr>
              <w:rFonts w:eastAsia="SimSun"/>
              <w:noProof/>
              <w:snapToGrid/>
              <w:lang w:eastAsia="zh-CN" w:bidi="ar-SA"/>
            </w:rPr>
            <w:drawing>
              <wp:inline distT="0" distB="0" distL="0" distR="0" wp14:anchorId="28CADDC8" wp14:editId="09AB03F9">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4AE54E30" w14:textId="77777777"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36275C6A" w14:textId="77777777" w:rsidR="00C8413E" w:rsidRPr="00AB3019" w:rsidRDefault="00C8413E" w:rsidP="00AB301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80F3B" w14:textId="77777777" w:rsidR="001C3BCB" w:rsidRDefault="001C3BCB">
      <w:pPr>
        <w:spacing w:after="0"/>
      </w:pPr>
      <w:r>
        <w:separator/>
      </w:r>
    </w:p>
  </w:footnote>
  <w:footnote w:type="continuationSeparator" w:id="0">
    <w:p w14:paraId="43FE8B65" w14:textId="77777777" w:rsidR="001C3BCB" w:rsidRDefault="001C3B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A022" w14:textId="77777777" w:rsidR="00C8413E" w:rsidRDefault="00C8413E">
    <w:pPr>
      <w:pStyle w:val="a3"/>
    </w:pPr>
  </w:p>
  <w:p w14:paraId="51A90D8B" w14:textId="7576D9C2" w:rsidR="00C8413E" w:rsidRPr="005979F7" w:rsidRDefault="00C8413E">
    <w:pPr>
      <w:pStyle w:val="a3"/>
      <w:rPr>
        <w:sz w:val="20"/>
      </w:rPr>
    </w:pPr>
    <w:r>
      <w:rPr>
        <w:rFonts w:hint="eastAsia"/>
        <w:sz w:val="20"/>
      </w:rPr>
      <w:t>xxxx</w:t>
    </w:r>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bookmarkStart w:id="674" w:name="_Hlk41567306"/>
    <w:r>
      <w:rPr>
        <w:sz w:val="20"/>
      </w:rPr>
      <w:t xml:space="preserve">            </w:t>
    </w:r>
    <w:r>
      <w:rPr>
        <w:rFonts w:hint="eastAsia"/>
        <w:sz w:val="20"/>
      </w:rPr>
      <w:t>IASC</w:t>
    </w:r>
    <w:r w:rsidRPr="005979F7">
      <w:rPr>
        <w:sz w:val="20"/>
      </w:rPr>
      <w:t>, 202</w:t>
    </w:r>
    <w:r w:rsidR="000F5886">
      <w:rPr>
        <w:sz w:val="20"/>
      </w:rPr>
      <w:t>x</w:t>
    </w:r>
    <w:r w:rsidRPr="005979F7">
      <w:rPr>
        <w:sz w:val="20"/>
      </w:rPr>
      <w:t xml:space="preserve">, </w:t>
    </w:r>
    <w:proofErr w:type="gramStart"/>
    <w:r w:rsidRPr="005979F7">
      <w:rPr>
        <w:sz w:val="20"/>
      </w:rPr>
      <w:t>vol.xx</w:t>
    </w:r>
    <w:proofErr w:type="gramEnd"/>
    <w:r w:rsidRPr="005979F7">
      <w:rPr>
        <w:sz w:val="20"/>
      </w:rPr>
      <w:t>, no.xx</w:t>
    </w:r>
    <w:bookmarkEnd w:id="67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5D21" w14:textId="77777777" w:rsidR="00C8413E" w:rsidRDefault="00C8413E">
    <w:pPr>
      <w:pStyle w:val="a3"/>
      <w:ind w:firstLine="360"/>
    </w:pPr>
    <w:r>
      <w:rPr>
        <w:rFonts w:hint="eastAsia"/>
      </w:rPr>
      <w:t xml:space="preserve"> </w:t>
    </w:r>
    <w:r>
      <w:t xml:space="preserve">          </w:t>
    </w:r>
  </w:p>
  <w:p w14:paraId="029871FD" w14:textId="171C95E9" w:rsidR="00C8413E" w:rsidRPr="005979F7" w:rsidRDefault="00C8413E">
    <w:pPr>
      <w:pStyle w:val="11"/>
      <w:widowControl w:val="0"/>
      <w:snapToGrid w:val="0"/>
      <w:spacing w:before="0" w:after="0"/>
      <w:jc w:val="left"/>
      <w:rPr>
        <w:b w:val="0"/>
        <w:i/>
        <w:sz w:val="20"/>
        <w:u w:val="single"/>
      </w:rPr>
    </w:pPr>
    <w:r>
      <w:rPr>
        <w:rFonts w:hint="eastAsia"/>
        <w:b w:val="0"/>
        <w:iCs/>
        <w:sz w:val="20"/>
      </w:rPr>
      <w:t>IASC</w:t>
    </w:r>
    <w:r w:rsidRPr="005979F7">
      <w:rPr>
        <w:b w:val="0"/>
        <w:iCs/>
        <w:sz w:val="20"/>
      </w:rPr>
      <w:t>, 202</w:t>
    </w:r>
    <w:r w:rsidR="000F5886">
      <w:rPr>
        <w:b w:val="0"/>
        <w:iCs/>
        <w:sz w:val="20"/>
      </w:rPr>
      <w:t>x</w:t>
    </w:r>
    <w:r w:rsidRPr="005979F7">
      <w:rPr>
        <w:b w:val="0"/>
        <w:iCs/>
        <w:sz w:val="20"/>
      </w:rPr>
      <w:t xml:space="preserve">, </w:t>
    </w:r>
    <w:proofErr w:type="gramStart"/>
    <w:r w:rsidRPr="005979F7">
      <w:rPr>
        <w:b w:val="0"/>
        <w:iCs/>
        <w:sz w:val="20"/>
      </w:rPr>
      <w:t>vol.xx</w:t>
    </w:r>
    <w:proofErr w:type="gramEnd"/>
    <w:r w:rsidRPr="005979F7">
      <w:rPr>
        <w:b w:val="0"/>
        <w:iCs/>
        <w:sz w:val="20"/>
      </w:rPr>
      <w:t>, no.xx</w:t>
    </w:r>
    <w:r w:rsidRPr="005979F7">
      <w:rPr>
        <w:iCs/>
        <w:sz w:val="20"/>
      </w:rPr>
      <w:t xml:space="preserve">  </w:t>
    </w:r>
    <w:r w:rsidRPr="005979F7">
      <w:rPr>
        <w:sz w:val="20"/>
      </w:rPr>
      <w:t xml:space="preserve">                                                                                  </w:t>
    </w:r>
    <w:r>
      <w:rPr>
        <w:sz w:val="20"/>
      </w:rPr>
      <w:t xml:space="preserve">                                                    </w:t>
    </w:r>
    <w:r w:rsidRPr="005979F7">
      <w:rPr>
        <w:b w:val="0"/>
        <w:iCs/>
        <w:sz w:val="20"/>
      </w:rPr>
      <w:t>xxx</w:t>
    </w:r>
    <w:r>
      <w:rPr>
        <w:rFonts w:hint="eastAsia"/>
        <w:b w:val="0"/>
        <w:iCs/>
        <w:sz w:val="20"/>
      </w:rPr>
      <w:t>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942B" w14:textId="77777777" w:rsidR="00C8413E" w:rsidRDefault="00C8413E" w:rsidP="00EF02B0">
    <w:pPr>
      <w:pStyle w:val="a3"/>
      <w:spacing w:after="0"/>
      <w:rPr>
        <w:i/>
        <w:iCs/>
        <w:sz w:val="18"/>
        <w:szCs w:val="18"/>
      </w:rPr>
    </w:pPr>
  </w:p>
  <w:p w14:paraId="348C2C75" w14:textId="77777777" w:rsidR="00C8413E" w:rsidRDefault="00C8413E" w:rsidP="00EF02B0">
    <w:pPr>
      <w:pStyle w:val="a3"/>
      <w:spacing w:after="0"/>
      <w:rPr>
        <w:i/>
        <w:iCs/>
        <w:sz w:val="18"/>
        <w:szCs w:val="18"/>
      </w:rPr>
    </w:pPr>
    <w:r>
      <w:rPr>
        <w:noProof/>
      </w:rPr>
      <w:drawing>
        <wp:anchor distT="0" distB="0" distL="114300" distR="114300" simplePos="0" relativeHeight="251657216" behindDoc="0" locked="0" layoutInCell="1" allowOverlap="1" wp14:anchorId="32BD4139" wp14:editId="217BE347">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2617E" w14:textId="77777777" w:rsidR="00C8413E" w:rsidRPr="00EF02B0" w:rsidRDefault="00C8413E" w:rsidP="00EF02B0">
    <w:pPr>
      <w:pStyle w:val="a3"/>
      <w:spacing w:after="0"/>
      <w:rPr>
        <w:i/>
        <w:iCs/>
        <w:sz w:val="18"/>
        <w:szCs w:val="18"/>
      </w:rPr>
    </w:pPr>
    <w:r w:rsidRPr="00444C00">
      <w:rPr>
        <w:i/>
        <w:iCs/>
        <w:sz w:val="18"/>
        <w:szCs w:val="18"/>
      </w:rPr>
      <w:t>Intelligent Automation &amp; Soft Computing</w:t>
    </w:r>
  </w:p>
  <w:p w14:paraId="0AB2E236" w14:textId="20A5492D" w:rsidR="00C8413E" w:rsidRPr="00EF02B0" w:rsidRDefault="00C8413E" w:rsidP="00EF02B0">
    <w:pPr>
      <w:pStyle w:val="a3"/>
      <w:spacing w:after="0"/>
      <w:rPr>
        <w:i/>
        <w:iCs/>
        <w:sz w:val="18"/>
        <w:szCs w:val="18"/>
      </w:rPr>
    </w:pPr>
    <w:proofErr w:type="gramStart"/>
    <w:r>
      <w:rPr>
        <w:i/>
        <w:iCs/>
        <w:sz w:val="18"/>
        <w:szCs w:val="18"/>
      </w:rPr>
      <w:t>DOI:10.32604/iasc</w:t>
    </w:r>
    <w:r w:rsidRPr="00EF02B0">
      <w:rPr>
        <w:i/>
        <w:iCs/>
        <w:sz w:val="18"/>
        <w:szCs w:val="18"/>
      </w:rPr>
      <w:t>.</w:t>
    </w:r>
    <w:r w:rsidR="00216741" w:rsidRPr="00EF02B0">
      <w:rPr>
        <w:i/>
        <w:iCs/>
        <w:sz w:val="18"/>
        <w:szCs w:val="18"/>
      </w:rPr>
      <w:t>202</w:t>
    </w:r>
    <w:r w:rsidR="000F5886">
      <w:rPr>
        <w:rFonts w:hint="eastAsia"/>
        <w:i/>
        <w:iCs/>
        <w:sz w:val="18"/>
        <w:szCs w:val="18"/>
      </w:rPr>
      <w:t>x</w:t>
    </w:r>
    <w:r w:rsidRPr="00EF02B0">
      <w:rPr>
        <w:i/>
        <w:iCs/>
        <w:sz w:val="18"/>
        <w:szCs w:val="18"/>
      </w:rPr>
      <w:t>.xxxxxx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4E4F61BC"/>
    <w:multiLevelType w:val="multilevel"/>
    <w:tmpl w:val="4AAC12F8"/>
    <w:lvl w:ilvl="0">
      <w:start w:val="1"/>
      <w:numFmt w:val="decimal"/>
      <w:lvlText w:val="[%1]"/>
      <w:lvlJc w:val="left"/>
      <w:pPr>
        <w:tabs>
          <w:tab w:val="num" w:pos="400"/>
        </w:tabs>
        <w:ind w:left="400" w:hanging="40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7"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16cid:durableId="428745196">
    <w:abstractNumId w:val="9"/>
  </w:num>
  <w:num w:numId="2" w16cid:durableId="1881547542">
    <w:abstractNumId w:val="8"/>
  </w:num>
  <w:num w:numId="3" w16cid:durableId="1767654515">
    <w:abstractNumId w:val="11"/>
  </w:num>
  <w:num w:numId="4" w16cid:durableId="132454879">
    <w:abstractNumId w:val="9"/>
  </w:num>
  <w:num w:numId="5" w16cid:durableId="1919438341">
    <w:abstractNumId w:val="9"/>
  </w:num>
  <w:num w:numId="6" w16cid:durableId="1208837683">
    <w:abstractNumId w:val="6"/>
  </w:num>
  <w:num w:numId="7" w16cid:durableId="767582597">
    <w:abstractNumId w:val="0"/>
  </w:num>
  <w:num w:numId="8" w16cid:durableId="221795803">
    <w:abstractNumId w:val="3"/>
  </w:num>
  <w:num w:numId="9" w16cid:durableId="135690170">
    <w:abstractNumId w:val="1"/>
  </w:num>
  <w:num w:numId="10" w16cid:durableId="1111588393">
    <w:abstractNumId w:val="16"/>
  </w:num>
  <w:num w:numId="11" w16cid:durableId="1200389005">
    <w:abstractNumId w:val="4"/>
  </w:num>
  <w:num w:numId="12" w16cid:durableId="255985009">
    <w:abstractNumId w:val="12"/>
  </w:num>
  <w:num w:numId="13" w16cid:durableId="1621499100">
    <w:abstractNumId w:val="5"/>
  </w:num>
  <w:num w:numId="14" w16cid:durableId="2072536579">
    <w:abstractNumId w:val="13"/>
  </w:num>
  <w:num w:numId="15" w16cid:durableId="386077720">
    <w:abstractNumId w:val="7"/>
  </w:num>
  <w:num w:numId="16" w16cid:durableId="1842894683">
    <w:abstractNumId w:val="2"/>
  </w:num>
  <w:num w:numId="17" w16cid:durableId="120729829">
    <w:abstractNumId w:val="15"/>
  </w:num>
  <w:num w:numId="18" w16cid:durableId="1257130193">
    <w:abstractNumId w:val="17"/>
  </w:num>
  <w:num w:numId="19" w16cid:durableId="1971935502">
    <w:abstractNumId w:val="10"/>
  </w:num>
  <w:num w:numId="20" w16cid:durableId="54055977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attachedTemplate r:id="rId1"/>
  <w:trackRevisions/>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32C7B"/>
    <w:rsid w:val="0003563A"/>
    <w:rsid w:val="0005511E"/>
    <w:rsid w:val="00064C30"/>
    <w:rsid w:val="00073333"/>
    <w:rsid w:val="00076FC0"/>
    <w:rsid w:val="000800E7"/>
    <w:rsid w:val="00083A83"/>
    <w:rsid w:val="00083C9C"/>
    <w:rsid w:val="00085932"/>
    <w:rsid w:val="000866B4"/>
    <w:rsid w:val="00087E97"/>
    <w:rsid w:val="00090C83"/>
    <w:rsid w:val="00097476"/>
    <w:rsid w:val="000A1BC5"/>
    <w:rsid w:val="000A5EA8"/>
    <w:rsid w:val="000B4E52"/>
    <w:rsid w:val="000B62D6"/>
    <w:rsid w:val="000B7215"/>
    <w:rsid w:val="000C1640"/>
    <w:rsid w:val="000C48F5"/>
    <w:rsid w:val="000C4AD3"/>
    <w:rsid w:val="000C5F53"/>
    <w:rsid w:val="000C612C"/>
    <w:rsid w:val="000D3AF7"/>
    <w:rsid w:val="000E4CC2"/>
    <w:rsid w:val="000E5307"/>
    <w:rsid w:val="000F0600"/>
    <w:rsid w:val="000F3129"/>
    <w:rsid w:val="000F42C4"/>
    <w:rsid w:val="000F5431"/>
    <w:rsid w:val="000F5886"/>
    <w:rsid w:val="000F7881"/>
    <w:rsid w:val="00100909"/>
    <w:rsid w:val="001045E0"/>
    <w:rsid w:val="00120CFE"/>
    <w:rsid w:val="00122420"/>
    <w:rsid w:val="00122580"/>
    <w:rsid w:val="00123B8A"/>
    <w:rsid w:val="001324C1"/>
    <w:rsid w:val="00134961"/>
    <w:rsid w:val="00134D78"/>
    <w:rsid w:val="00136975"/>
    <w:rsid w:val="00136D12"/>
    <w:rsid w:val="00142AD0"/>
    <w:rsid w:val="00144ABA"/>
    <w:rsid w:val="00151AAE"/>
    <w:rsid w:val="001551E3"/>
    <w:rsid w:val="0015758B"/>
    <w:rsid w:val="00160DDB"/>
    <w:rsid w:val="001669B6"/>
    <w:rsid w:val="001766AB"/>
    <w:rsid w:val="00182788"/>
    <w:rsid w:val="001836E5"/>
    <w:rsid w:val="00183890"/>
    <w:rsid w:val="00194A8F"/>
    <w:rsid w:val="001A0E56"/>
    <w:rsid w:val="001B34A5"/>
    <w:rsid w:val="001B5F4C"/>
    <w:rsid w:val="001B7D55"/>
    <w:rsid w:val="001C1AE0"/>
    <w:rsid w:val="001C2E8D"/>
    <w:rsid w:val="001C3BCB"/>
    <w:rsid w:val="001D6DAB"/>
    <w:rsid w:val="001D72F3"/>
    <w:rsid w:val="001E32B2"/>
    <w:rsid w:val="001E7635"/>
    <w:rsid w:val="001E7C3B"/>
    <w:rsid w:val="001F2DB9"/>
    <w:rsid w:val="001F5450"/>
    <w:rsid w:val="00202D45"/>
    <w:rsid w:val="00203BEF"/>
    <w:rsid w:val="0020450A"/>
    <w:rsid w:val="00205456"/>
    <w:rsid w:val="002108CD"/>
    <w:rsid w:val="00212CB4"/>
    <w:rsid w:val="00214212"/>
    <w:rsid w:val="00216741"/>
    <w:rsid w:val="00220995"/>
    <w:rsid w:val="0022537E"/>
    <w:rsid w:val="00225F09"/>
    <w:rsid w:val="00230266"/>
    <w:rsid w:val="002379F1"/>
    <w:rsid w:val="002469A3"/>
    <w:rsid w:val="00254536"/>
    <w:rsid w:val="0026731A"/>
    <w:rsid w:val="002A1A66"/>
    <w:rsid w:val="002A3F84"/>
    <w:rsid w:val="002B0CAE"/>
    <w:rsid w:val="002D0931"/>
    <w:rsid w:val="002D7B42"/>
    <w:rsid w:val="002E22EA"/>
    <w:rsid w:val="002E65C4"/>
    <w:rsid w:val="002E72EB"/>
    <w:rsid w:val="002F0A93"/>
    <w:rsid w:val="00302BCF"/>
    <w:rsid w:val="00306C3C"/>
    <w:rsid w:val="003129AE"/>
    <w:rsid w:val="003149C3"/>
    <w:rsid w:val="00317110"/>
    <w:rsid w:val="003371BA"/>
    <w:rsid w:val="00337226"/>
    <w:rsid w:val="00341402"/>
    <w:rsid w:val="00342B33"/>
    <w:rsid w:val="0034580A"/>
    <w:rsid w:val="003468EF"/>
    <w:rsid w:val="003539C6"/>
    <w:rsid w:val="00365A81"/>
    <w:rsid w:val="00366961"/>
    <w:rsid w:val="00367305"/>
    <w:rsid w:val="00385706"/>
    <w:rsid w:val="003867E9"/>
    <w:rsid w:val="003955AA"/>
    <w:rsid w:val="00396806"/>
    <w:rsid w:val="003A6CC4"/>
    <w:rsid w:val="003A7BFA"/>
    <w:rsid w:val="003B40D8"/>
    <w:rsid w:val="003C774D"/>
    <w:rsid w:val="003D4603"/>
    <w:rsid w:val="003D4EE0"/>
    <w:rsid w:val="003E081D"/>
    <w:rsid w:val="003E5F8B"/>
    <w:rsid w:val="003E75C9"/>
    <w:rsid w:val="003F4BC9"/>
    <w:rsid w:val="00405B34"/>
    <w:rsid w:val="004108E1"/>
    <w:rsid w:val="0042141E"/>
    <w:rsid w:val="00424F3D"/>
    <w:rsid w:val="00425042"/>
    <w:rsid w:val="00426173"/>
    <w:rsid w:val="00435024"/>
    <w:rsid w:val="00435423"/>
    <w:rsid w:val="0044315D"/>
    <w:rsid w:val="00444C00"/>
    <w:rsid w:val="00447170"/>
    <w:rsid w:val="004475D5"/>
    <w:rsid w:val="004556D2"/>
    <w:rsid w:val="00456262"/>
    <w:rsid w:val="00466164"/>
    <w:rsid w:val="004678F5"/>
    <w:rsid w:val="004701CD"/>
    <w:rsid w:val="004716CE"/>
    <w:rsid w:val="00473404"/>
    <w:rsid w:val="00475FCE"/>
    <w:rsid w:val="00484647"/>
    <w:rsid w:val="00484BD9"/>
    <w:rsid w:val="0049238F"/>
    <w:rsid w:val="00497464"/>
    <w:rsid w:val="004A0CF1"/>
    <w:rsid w:val="004A2919"/>
    <w:rsid w:val="004A4EE3"/>
    <w:rsid w:val="004A5A3C"/>
    <w:rsid w:val="004A7C19"/>
    <w:rsid w:val="004B001F"/>
    <w:rsid w:val="004B3447"/>
    <w:rsid w:val="004C1C09"/>
    <w:rsid w:val="004C7B2D"/>
    <w:rsid w:val="004D0316"/>
    <w:rsid w:val="004D634D"/>
    <w:rsid w:val="004E2992"/>
    <w:rsid w:val="004E3C7B"/>
    <w:rsid w:val="004E42B4"/>
    <w:rsid w:val="004F5368"/>
    <w:rsid w:val="005022BD"/>
    <w:rsid w:val="00502A03"/>
    <w:rsid w:val="00502E17"/>
    <w:rsid w:val="00503D93"/>
    <w:rsid w:val="00503E9D"/>
    <w:rsid w:val="00514298"/>
    <w:rsid w:val="00523EA2"/>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79F7"/>
    <w:rsid w:val="005A36CB"/>
    <w:rsid w:val="005A6CC9"/>
    <w:rsid w:val="005A71B7"/>
    <w:rsid w:val="005B1B18"/>
    <w:rsid w:val="005B6B97"/>
    <w:rsid w:val="005C1414"/>
    <w:rsid w:val="005C454D"/>
    <w:rsid w:val="005C7EE9"/>
    <w:rsid w:val="005D1298"/>
    <w:rsid w:val="005D12C8"/>
    <w:rsid w:val="005D1644"/>
    <w:rsid w:val="005D344E"/>
    <w:rsid w:val="005D6001"/>
    <w:rsid w:val="005E0AED"/>
    <w:rsid w:val="005E2329"/>
    <w:rsid w:val="005E428C"/>
    <w:rsid w:val="005E4690"/>
    <w:rsid w:val="005F4B2B"/>
    <w:rsid w:val="006044FE"/>
    <w:rsid w:val="00607A6C"/>
    <w:rsid w:val="006106BB"/>
    <w:rsid w:val="006124EF"/>
    <w:rsid w:val="00612D77"/>
    <w:rsid w:val="00614595"/>
    <w:rsid w:val="0061716A"/>
    <w:rsid w:val="006221F2"/>
    <w:rsid w:val="006231ED"/>
    <w:rsid w:val="00626C97"/>
    <w:rsid w:val="006324D6"/>
    <w:rsid w:val="00632D59"/>
    <w:rsid w:val="00636C55"/>
    <w:rsid w:val="00643009"/>
    <w:rsid w:val="0064626C"/>
    <w:rsid w:val="00647FE3"/>
    <w:rsid w:val="006571C0"/>
    <w:rsid w:val="00662F0B"/>
    <w:rsid w:val="006718FF"/>
    <w:rsid w:val="006757EB"/>
    <w:rsid w:val="00675B08"/>
    <w:rsid w:val="00677AC5"/>
    <w:rsid w:val="00683B0A"/>
    <w:rsid w:val="00690C44"/>
    <w:rsid w:val="0069129C"/>
    <w:rsid w:val="006917A6"/>
    <w:rsid w:val="00696328"/>
    <w:rsid w:val="00697BCC"/>
    <w:rsid w:val="006A4368"/>
    <w:rsid w:val="006A45BE"/>
    <w:rsid w:val="006A51F3"/>
    <w:rsid w:val="006B33CC"/>
    <w:rsid w:val="006C4F36"/>
    <w:rsid w:val="006C5A9F"/>
    <w:rsid w:val="006C669A"/>
    <w:rsid w:val="006D1845"/>
    <w:rsid w:val="006E529B"/>
    <w:rsid w:val="00700D76"/>
    <w:rsid w:val="00715CEF"/>
    <w:rsid w:val="00721F46"/>
    <w:rsid w:val="00724481"/>
    <w:rsid w:val="0072486B"/>
    <w:rsid w:val="00727E3E"/>
    <w:rsid w:val="00731A2E"/>
    <w:rsid w:val="00735B5F"/>
    <w:rsid w:val="00755E60"/>
    <w:rsid w:val="00763FD1"/>
    <w:rsid w:val="0077124C"/>
    <w:rsid w:val="00774F69"/>
    <w:rsid w:val="0079726C"/>
    <w:rsid w:val="007A1705"/>
    <w:rsid w:val="007A6F10"/>
    <w:rsid w:val="007B2104"/>
    <w:rsid w:val="007B5AC1"/>
    <w:rsid w:val="007B70D7"/>
    <w:rsid w:val="007C4003"/>
    <w:rsid w:val="007C6E21"/>
    <w:rsid w:val="007D22B2"/>
    <w:rsid w:val="007D7A83"/>
    <w:rsid w:val="007E112A"/>
    <w:rsid w:val="007E4E74"/>
    <w:rsid w:val="007F5D13"/>
    <w:rsid w:val="00801C24"/>
    <w:rsid w:val="008027F5"/>
    <w:rsid w:val="0081164C"/>
    <w:rsid w:val="00811F2E"/>
    <w:rsid w:val="00815A9F"/>
    <w:rsid w:val="00815F27"/>
    <w:rsid w:val="00816DDA"/>
    <w:rsid w:val="00822475"/>
    <w:rsid w:val="00830AFC"/>
    <w:rsid w:val="00833638"/>
    <w:rsid w:val="00835DFB"/>
    <w:rsid w:val="00841216"/>
    <w:rsid w:val="00843E24"/>
    <w:rsid w:val="00844440"/>
    <w:rsid w:val="00851E89"/>
    <w:rsid w:val="00852D27"/>
    <w:rsid w:val="00865D44"/>
    <w:rsid w:val="008711F0"/>
    <w:rsid w:val="0087145B"/>
    <w:rsid w:val="00871E3B"/>
    <w:rsid w:val="008767D9"/>
    <w:rsid w:val="00881908"/>
    <w:rsid w:val="00883B29"/>
    <w:rsid w:val="00886F9F"/>
    <w:rsid w:val="00890EC9"/>
    <w:rsid w:val="008A0A83"/>
    <w:rsid w:val="008A4677"/>
    <w:rsid w:val="008B5E1D"/>
    <w:rsid w:val="008B7517"/>
    <w:rsid w:val="008C431E"/>
    <w:rsid w:val="008D46B7"/>
    <w:rsid w:val="008E4E2B"/>
    <w:rsid w:val="008E66F3"/>
    <w:rsid w:val="008F4E22"/>
    <w:rsid w:val="00903EF2"/>
    <w:rsid w:val="0090605B"/>
    <w:rsid w:val="00930EE8"/>
    <w:rsid w:val="00932977"/>
    <w:rsid w:val="009358A9"/>
    <w:rsid w:val="00947FC1"/>
    <w:rsid w:val="009561E7"/>
    <w:rsid w:val="00956EEB"/>
    <w:rsid w:val="00962A13"/>
    <w:rsid w:val="00980273"/>
    <w:rsid w:val="0098369E"/>
    <w:rsid w:val="00990101"/>
    <w:rsid w:val="00991F29"/>
    <w:rsid w:val="009A00B4"/>
    <w:rsid w:val="009A25BC"/>
    <w:rsid w:val="009A5349"/>
    <w:rsid w:val="009B234A"/>
    <w:rsid w:val="009B328A"/>
    <w:rsid w:val="009B54FB"/>
    <w:rsid w:val="009C322B"/>
    <w:rsid w:val="009D0E79"/>
    <w:rsid w:val="009E3CEE"/>
    <w:rsid w:val="009E76C2"/>
    <w:rsid w:val="009F6608"/>
    <w:rsid w:val="009F69B5"/>
    <w:rsid w:val="009F7B7E"/>
    <w:rsid w:val="00A00CF2"/>
    <w:rsid w:val="00A04D58"/>
    <w:rsid w:val="00A05E70"/>
    <w:rsid w:val="00A07490"/>
    <w:rsid w:val="00A17E70"/>
    <w:rsid w:val="00A17FF3"/>
    <w:rsid w:val="00A202E9"/>
    <w:rsid w:val="00A361EA"/>
    <w:rsid w:val="00A41C17"/>
    <w:rsid w:val="00A576A4"/>
    <w:rsid w:val="00A6217E"/>
    <w:rsid w:val="00A62396"/>
    <w:rsid w:val="00A62F68"/>
    <w:rsid w:val="00A65547"/>
    <w:rsid w:val="00A721F4"/>
    <w:rsid w:val="00A721FD"/>
    <w:rsid w:val="00A72EF9"/>
    <w:rsid w:val="00A74E42"/>
    <w:rsid w:val="00A760A2"/>
    <w:rsid w:val="00A86375"/>
    <w:rsid w:val="00A864DA"/>
    <w:rsid w:val="00A921A5"/>
    <w:rsid w:val="00A97F34"/>
    <w:rsid w:val="00AB239A"/>
    <w:rsid w:val="00AB3019"/>
    <w:rsid w:val="00AB421C"/>
    <w:rsid w:val="00AB5EE6"/>
    <w:rsid w:val="00AC2AF2"/>
    <w:rsid w:val="00AC794F"/>
    <w:rsid w:val="00AD2E30"/>
    <w:rsid w:val="00AD5C9E"/>
    <w:rsid w:val="00AE022E"/>
    <w:rsid w:val="00AE4D3E"/>
    <w:rsid w:val="00AE4DD0"/>
    <w:rsid w:val="00AF1347"/>
    <w:rsid w:val="00AF5A86"/>
    <w:rsid w:val="00B015B9"/>
    <w:rsid w:val="00B02A2D"/>
    <w:rsid w:val="00B05CDE"/>
    <w:rsid w:val="00B06BA6"/>
    <w:rsid w:val="00B1378F"/>
    <w:rsid w:val="00B26996"/>
    <w:rsid w:val="00B274ED"/>
    <w:rsid w:val="00B27DE9"/>
    <w:rsid w:val="00B3078A"/>
    <w:rsid w:val="00B31428"/>
    <w:rsid w:val="00B319E2"/>
    <w:rsid w:val="00B4060C"/>
    <w:rsid w:val="00B43E08"/>
    <w:rsid w:val="00B46F67"/>
    <w:rsid w:val="00B47139"/>
    <w:rsid w:val="00B65A76"/>
    <w:rsid w:val="00B74F89"/>
    <w:rsid w:val="00B76BEE"/>
    <w:rsid w:val="00B80CDA"/>
    <w:rsid w:val="00B940DF"/>
    <w:rsid w:val="00B969E5"/>
    <w:rsid w:val="00BA6B22"/>
    <w:rsid w:val="00BB1B49"/>
    <w:rsid w:val="00BB55C0"/>
    <w:rsid w:val="00BC29DA"/>
    <w:rsid w:val="00BC4205"/>
    <w:rsid w:val="00BC47BF"/>
    <w:rsid w:val="00BC5FCD"/>
    <w:rsid w:val="00BC6BDA"/>
    <w:rsid w:val="00BD2192"/>
    <w:rsid w:val="00BD31BD"/>
    <w:rsid w:val="00BD4A69"/>
    <w:rsid w:val="00BD4EC0"/>
    <w:rsid w:val="00BD7EAF"/>
    <w:rsid w:val="00BF2407"/>
    <w:rsid w:val="00BF3127"/>
    <w:rsid w:val="00BF3533"/>
    <w:rsid w:val="00C00F22"/>
    <w:rsid w:val="00C12EC6"/>
    <w:rsid w:val="00C20202"/>
    <w:rsid w:val="00C22D09"/>
    <w:rsid w:val="00C27C43"/>
    <w:rsid w:val="00C37F72"/>
    <w:rsid w:val="00C4629B"/>
    <w:rsid w:val="00C5121D"/>
    <w:rsid w:val="00C5192A"/>
    <w:rsid w:val="00C53A34"/>
    <w:rsid w:val="00C550DA"/>
    <w:rsid w:val="00C61FAB"/>
    <w:rsid w:val="00C64A90"/>
    <w:rsid w:val="00C6564D"/>
    <w:rsid w:val="00C65E12"/>
    <w:rsid w:val="00C65EEF"/>
    <w:rsid w:val="00C67B45"/>
    <w:rsid w:val="00C719BA"/>
    <w:rsid w:val="00C80814"/>
    <w:rsid w:val="00C811ED"/>
    <w:rsid w:val="00C8183D"/>
    <w:rsid w:val="00C822A4"/>
    <w:rsid w:val="00C82CB9"/>
    <w:rsid w:val="00C82F2C"/>
    <w:rsid w:val="00C8413E"/>
    <w:rsid w:val="00C8589B"/>
    <w:rsid w:val="00C90516"/>
    <w:rsid w:val="00C947D0"/>
    <w:rsid w:val="00C95FAC"/>
    <w:rsid w:val="00CA21E7"/>
    <w:rsid w:val="00CA6F40"/>
    <w:rsid w:val="00CB5683"/>
    <w:rsid w:val="00CC135C"/>
    <w:rsid w:val="00CC16E0"/>
    <w:rsid w:val="00CD098D"/>
    <w:rsid w:val="00CD5ED2"/>
    <w:rsid w:val="00CE15D2"/>
    <w:rsid w:val="00CE46C5"/>
    <w:rsid w:val="00CE76B7"/>
    <w:rsid w:val="00CF0405"/>
    <w:rsid w:val="00CF66D3"/>
    <w:rsid w:val="00D05177"/>
    <w:rsid w:val="00D132B9"/>
    <w:rsid w:val="00D154EC"/>
    <w:rsid w:val="00D21BA0"/>
    <w:rsid w:val="00D2689E"/>
    <w:rsid w:val="00D268B8"/>
    <w:rsid w:val="00D3483D"/>
    <w:rsid w:val="00D41E1F"/>
    <w:rsid w:val="00D45FAA"/>
    <w:rsid w:val="00D512E8"/>
    <w:rsid w:val="00D61B2E"/>
    <w:rsid w:val="00D63CB5"/>
    <w:rsid w:val="00D654E4"/>
    <w:rsid w:val="00D731A9"/>
    <w:rsid w:val="00D77E63"/>
    <w:rsid w:val="00D82CAC"/>
    <w:rsid w:val="00D85A37"/>
    <w:rsid w:val="00D87552"/>
    <w:rsid w:val="00D90584"/>
    <w:rsid w:val="00D90D60"/>
    <w:rsid w:val="00D957A2"/>
    <w:rsid w:val="00D978EB"/>
    <w:rsid w:val="00DA3EE6"/>
    <w:rsid w:val="00DA486C"/>
    <w:rsid w:val="00DB2C9C"/>
    <w:rsid w:val="00DC0019"/>
    <w:rsid w:val="00DC1C5F"/>
    <w:rsid w:val="00DC4F41"/>
    <w:rsid w:val="00DC70CF"/>
    <w:rsid w:val="00DD1731"/>
    <w:rsid w:val="00DD46EF"/>
    <w:rsid w:val="00DE16A0"/>
    <w:rsid w:val="00DE4676"/>
    <w:rsid w:val="00E04F1A"/>
    <w:rsid w:val="00E101B0"/>
    <w:rsid w:val="00E11F8F"/>
    <w:rsid w:val="00E161D7"/>
    <w:rsid w:val="00E21EAB"/>
    <w:rsid w:val="00E23E50"/>
    <w:rsid w:val="00E25BCF"/>
    <w:rsid w:val="00E27CA0"/>
    <w:rsid w:val="00E479A3"/>
    <w:rsid w:val="00E479D3"/>
    <w:rsid w:val="00E50331"/>
    <w:rsid w:val="00E53468"/>
    <w:rsid w:val="00E64F9D"/>
    <w:rsid w:val="00E71582"/>
    <w:rsid w:val="00E82A77"/>
    <w:rsid w:val="00E861BD"/>
    <w:rsid w:val="00E9429A"/>
    <w:rsid w:val="00E97DE4"/>
    <w:rsid w:val="00EA2183"/>
    <w:rsid w:val="00EB43D2"/>
    <w:rsid w:val="00EB7AA2"/>
    <w:rsid w:val="00EB7FE9"/>
    <w:rsid w:val="00EC6FF4"/>
    <w:rsid w:val="00ED29C2"/>
    <w:rsid w:val="00ED4BAF"/>
    <w:rsid w:val="00EE4866"/>
    <w:rsid w:val="00EF02B0"/>
    <w:rsid w:val="00EF4059"/>
    <w:rsid w:val="00EF6307"/>
    <w:rsid w:val="00F05335"/>
    <w:rsid w:val="00F07AF5"/>
    <w:rsid w:val="00F1027B"/>
    <w:rsid w:val="00F15F5F"/>
    <w:rsid w:val="00F21503"/>
    <w:rsid w:val="00F22C35"/>
    <w:rsid w:val="00F33728"/>
    <w:rsid w:val="00F347EA"/>
    <w:rsid w:val="00F3526C"/>
    <w:rsid w:val="00F5180E"/>
    <w:rsid w:val="00F569DE"/>
    <w:rsid w:val="00F622A6"/>
    <w:rsid w:val="00F63119"/>
    <w:rsid w:val="00F7041A"/>
    <w:rsid w:val="00F70A97"/>
    <w:rsid w:val="00F7533D"/>
    <w:rsid w:val="00F75F75"/>
    <w:rsid w:val="00F81C8B"/>
    <w:rsid w:val="00F846F8"/>
    <w:rsid w:val="00F95D36"/>
    <w:rsid w:val="00F97A23"/>
    <w:rsid w:val="00FA2A97"/>
    <w:rsid w:val="00FA4C09"/>
    <w:rsid w:val="00FB0992"/>
    <w:rsid w:val="00FB16E5"/>
    <w:rsid w:val="00FB7F70"/>
    <w:rsid w:val="00FC5A09"/>
    <w:rsid w:val="00FD0521"/>
    <w:rsid w:val="00FD560B"/>
    <w:rsid w:val="00FE1A59"/>
    <w:rsid w:val="00FE21B7"/>
    <w:rsid w:val="00FE5546"/>
    <w:rsid w:val="00FF6F51"/>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DD04EB"/>
  <w15:docId w15:val="{DBCA1CEC-FF91-4618-9DE3-9B4E81E3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unhideWhenUsed="1" w:qFormat="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unhideWhenUsed="1" w:qFormat="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0"/>
      <w:jc w:val="both"/>
    </w:pPr>
    <w:rPr>
      <w:sz w:val="22"/>
      <w:lang w:eastAsia="zh-CN"/>
    </w:rPr>
  </w:style>
  <w:style w:type="paragraph" w:styleId="1">
    <w:name w:val="heading 1"/>
    <w:basedOn w:val="a"/>
    <w:next w:val="a"/>
    <w:qFormat/>
    <w:pPr>
      <w:keepNext/>
      <w:tabs>
        <w:tab w:val="left" w:pos="360"/>
      </w:tabs>
      <w:spacing w:before="260" w:after="140"/>
      <w:outlineLvl w:val="0"/>
    </w:pPr>
    <w:rPr>
      <w:b/>
      <w:kern w:val="28"/>
    </w:rPr>
  </w:style>
  <w:style w:type="paragraph" w:styleId="2">
    <w:name w:val="heading 2"/>
    <w:basedOn w:val="a"/>
    <w:next w:val="a"/>
    <w:qFormat/>
    <w:pPr>
      <w:keepNext/>
      <w:tabs>
        <w:tab w:val="left" w:pos="450"/>
      </w:tabs>
      <w:spacing w:before="200" w:after="140"/>
      <w:outlineLvl w:val="1"/>
    </w:pPr>
    <w:rPr>
      <w:b/>
      <w:i/>
    </w:rPr>
  </w:style>
  <w:style w:type="paragraph" w:styleId="3">
    <w:name w:val="heading 3"/>
    <w:basedOn w:val="a"/>
    <w:next w:val="a"/>
    <w:qFormat/>
    <w:pPr>
      <w:keepNext/>
      <w:spacing w:before="220" w:after="140"/>
      <w:outlineLvl w:val="2"/>
    </w:pPr>
    <w:rPr>
      <w:i/>
    </w:rPr>
  </w:style>
  <w:style w:type="paragraph" w:styleId="4">
    <w:name w:val="heading 4"/>
    <w:basedOn w:val="a"/>
    <w:next w:val="a"/>
    <w:qFormat/>
    <w:pPr>
      <w:keepNext/>
      <w:outlineLvl w:val="3"/>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link w:val="a3"/>
    <w:rPr>
      <w:sz w:val="22"/>
    </w:rPr>
  </w:style>
  <w:style w:type="character" w:customStyle="1" w:styleId="Char0">
    <w:name w:val="메모 텍스트 Char"/>
    <w:basedOn w:val="a0"/>
    <w:link w:val="a4"/>
    <w:qFormat/>
  </w:style>
  <w:style w:type="character" w:styleId="a5">
    <w:name w:val="Strong"/>
    <w:uiPriority w:val="22"/>
    <w:qFormat/>
    <w:rPr>
      <w:b/>
      <w:bCs/>
    </w:rPr>
  </w:style>
  <w:style w:type="character" w:styleId="a6">
    <w:name w:val="annotation reference"/>
    <w:unhideWhenUsed/>
    <w:qFormat/>
    <w:rPr>
      <w:sz w:val="16"/>
      <w:szCs w:val="16"/>
    </w:rPr>
  </w:style>
  <w:style w:type="character" w:styleId="a7">
    <w:name w:val="page number"/>
    <w:basedOn w:val="a0"/>
    <w:semiHidden/>
  </w:style>
  <w:style w:type="character" w:styleId="a8">
    <w:name w:val="endnote reference"/>
    <w:semiHidden/>
    <w:rPr>
      <w:vertAlign w:val="superscript"/>
    </w:rPr>
  </w:style>
  <w:style w:type="character" w:styleId="a9">
    <w:name w:val="FollowedHyperlink"/>
    <w:uiPriority w:val="99"/>
    <w:unhideWhenUsed/>
    <w:rPr>
      <w:color w:val="954F72"/>
      <w:u w:val="single"/>
    </w:rPr>
  </w:style>
  <w:style w:type="character" w:styleId="aa">
    <w:name w:val="footnote reference"/>
    <w:semiHidden/>
    <w:rPr>
      <w:vertAlign w:val="superscript"/>
    </w:rPr>
  </w:style>
  <w:style w:type="character" w:styleId="ab">
    <w:name w:val="Hyperlink"/>
    <w:uiPriority w:val="99"/>
    <w:unhideWhenUsed/>
    <w:rPr>
      <w:color w:val="0000FF"/>
      <w:u w:val="single"/>
    </w:rPr>
  </w:style>
  <w:style w:type="character" w:customStyle="1" w:styleId="10">
    <w:name w:val="未处理的提及1"/>
    <w:uiPriority w:val="52"/>
    <w:rPr>
      <w:color w:val="808080"/>
      <w:shd w:val="clear" w:color="auto" w:fill="E6E6E6"/>
    </w:rPr>
  </w:style>
  <w:style w:type="character" w:customStyle="1" w:styleId="Char1">
    <w:name w:val="바닥글 Char"/>
    <w:link w:val="ac"/>
    <w:uiPriority w:val="99"/>
    <w:rPr>
      <w:sz w:val="22"/>
    </w:rPr>
  </w:style>
  <w:style w:type="character" w:customStyle="1" w:styleId="Char2">
    <w:name w:val="풍선 도움말 텍스트 Char"/>
    <w:link w:val="ad"/>
    <w:uiPriority w:val="99"/>
    <w:semiHidden/>
    <w:rPr>
      <w:rFonts w:ascii="Segoe UI" w:hAnsi="Segoe UI" w:cs="Segoe UI"/>
      <w:sz w:val="18"/>
      <w:szCs w:val="18"/>
    </w:rPr>
  </w:style>
  <w:style w:type="character" w:customStyle="1" w:styleId="Char3">
    <w:name w:val="메모 주제 Char"/>
    <w:link w:val="ae"/>
    <w:uiPriority w:val="99"/>
    <w:semiHidden/>
    <w:rPr>
      <w:b/>
      <w:bCs/>
    </w:rPr>
  </w:style>
  <w:style w:type="paragraph" w:styleId="af">
    <w:name w:val="Normal (Web)"/>
    <w:basedOn w:val="a"/>
    <w:uiPriority w:val="99"/>
    <w:unhideWhenUsed/>
    <w:pPr>
      <w:spacing w:before="100" w:beforeAutospacing="1" w:after="100" w:afterAutospacing="1"/>
      <w:jc w:val="left"/>
    </w:pPr>
    <w:rPr>
      <w:sz w:val="24"/>
      <w:szCs w:val="24"/>
    </w:rPr>
  </w:style>
  <w:style w:type="paragraph" w:styleId="a4">
    <w:name w:val="annotation text"/>
    <w:basedOn w:val="a"/>
    <w:link w:val="Char0"/>
    <w:unhideWhenUsed/>
    <w:qFormat/>
    <w:rPr>
      <w:sz w:val="20"/>
    </w:rPr>
  </w:style>
  <w:style w:type="paragraph" w:styleId="ad">
    <w:name w:val="Balloon Text"/>
    <w:basedOn w:val="a"/>
    <w:link w:val="Char2"/>
    <w:uiPriority w:val="99"/>
    <w:unhideWhenUsed/>
    <w:pPr>
      <w:spacing w:after="0"/>
    </w:pPr>
    <w:rPr>
      <w:rFonts w:ascii="Segoe UI" w:hAnsi="Segoe UI" w:cs="Segoe UI"/>
      <w:sz w:val="18"/>
      <w:szCs w:val="18"/>
    </w:rPr>
  </w:style>
  <w:style w:type="paragraph" w:styleId="af0">
    <w:name w:val="endnote text"/>
    <w:basedOn w:val="a"/>
    <w:semiHidden/>
    <w:rPr>
      <w:sz w:val="18"/>
    </w:rPr>
  </w:style>
  <w:style w:type="paragraph" w:styleId="af1">
    <w:name w:val="caption"/>
    <w:basedOn w:val="a"/>
    <w:next w:val="a"/>
    <w:qFormat/>
    <w:pPr>
      <w:keepNext/>
      <w:spacing w:before="120" w:after="120"/>
      <w:jc w:val="center"/>
    </w:pPr>
    <w:rPr>
      <w:b/>
    </w:rPr>
  </w:style>
  <w:style w:type="paragraph" w:styleId="ae">
    <w:name w:val="annotation subject"/>
    <w:basedOn w:val="a4"/>
    <w:next w:val="a4"/>
    <w:link w:val="Char3"/>
    <w:uiPriority w:val="99"/>
    <w:unhideWhenUsed/>
    <w:rPr>
      <w:b/>
      <w:bCs/>
    </w:rPr>
  </w:style>
  <w:style w:type="paragraph" w:styleId="af2">
    <w:name w:val="footnote text"/>
    <w:basedOn w:val="a"/>
    <w:semiHidden/>
    <w:rPr>
      <w:sz w:val="18"/>
    </w:rPr>
  </w:style>
  <w:style w:type="paragraph" w:styleId="a3">
    <w:name w:val="header"/>
    <w:basedOn w:val="a"/>
    <w:link w:val="Char"/>
    <w:pPr>
      <w:tabs>
        <w:tab w:val="center" w:pos="4320"/>
        <w:tab w:val="right" w:pos="8640"/>
      </w:tabs>
    </w:pPr>
  </w:style>
  <w:style w:type="paragraph" w:styleId="ac">
    <w:name w:val="footer"/>
    <w:basedOn w:val="a"/>
    <w:link w:val="Char1"/>
    <w:uiPriority w:val="99"/>
    <w:pPr>
      <w:tabs>
        <w:tab w:val="center" w:pos="4320"/>
        <w:tab w:val="right" w:pos="8640"/>
      </w:tabs>
    </w:pPr>
  </w:style>
  <w:style w:type="paragraph" w:customStyle="1" w:styleId="keyword">
    <w:name w:val="keyword"/>
    <w:basedOn w:val="a"/>
    <w:pPr>
      <w:spacing w:before="280"/>
    </w:pPr>
  </w:style>
  <w:style w:type="paragraph" w:customStyle="1" w:styleId="11">
    <w:name w:val="标题1"/>
    <w:basedOn w:val="a"/>
    <w:pPr>
      <w:spacing w:before="600" w:after="240"/>
      <w:jc w:val="center"/>
      <w:outlineLvl w:val="0"/>
    </w:pPr>
    <w:rPr>
      <w:b/>
      <w:kern w:val="28"/>
      <w:sz w:val="28"/>
    </w:rPr>
  </w:style>
  <w:style w:type="paragraph" w:customStyle="1" w:styleId="equation">
    <w:name w:val="equation"/>
    <w:basedOn w:val="a"/>
    <w:pPr>
      <w:tabs>
        <w:tab w:val="left" w:pos="4680"/>
      </w:tabs>
      <w:spacing w:before="100" w:after="100"/>
    </w:pPr>
  </w:style>
  <w:style w:type="paragraph" w:customStyle="1" w:styleId="author">
    <w:name w:val="author"/>
    <w:basedOn w:val="2"/>
    <w:pPr>
      <w:spacing w:after="680"/>
      <w:jc w:val="center"/>
    </w:pPr>
    <w:rPr>
      <w:sz w:val="20"/>
    </w:rPr>
  </w:style>
  <w:style w:type="paragraph" w:styleId="af3">
    <w:name w:val="List Paragraph"/>
    <w:basedOn w:val="a"/>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a"/>
    <w:rsid w:val="004B001F"/>
    <w:pPr>
      <w:numPr>
        <w:numId w:val="1"/>
      </w:numPr>
      <w:spacing w:after="0"/>
    </w:pPr>
    <w:rPr>
      <w:rFonts w:eastAsia="Times New Roman"/>
      <w:sz w:val="16"/>
      <w:szCs w:val="16"/>
      <w:lang w:eastAsia="en-US"/>
    </w:rPr>
  </w:style>
  <w:style w:type="character" w:styleId="af4">
    <w:name w:val="Emphasis"/>
    <w:uiPriority w:val="20"/>
    <w:qFormat/>
    <w:rsid w:val="004B001F"/>
    <w:rPr>
      <w:i/>
      <w:iCs/>
    </w:rPr>
  </w:style>
  <w:style w:type="paragraph" w:customStyle="1" w:styleId="PARA">
    <w:name w:val="PARA"/>
    <w:basedOn w:val="a"/>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a"/>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paragraph" w:styleId="af5">
    <w:name w:val="Title"/>
    <w:basedOn w:val="a"/>
    <w:next w:val="a"/>
    <w:link w:val="Char4"/>
    <w:uiPriority w:val="10"/>
    <w:qFormat/>
    <w:rsid w:val="00C27C43"/>
    <w:pPr>
      <w:spacing w:after="0"/>
      <w:contextualSpacing/>
    </w:pPr>
    <w:rPr>
      <w:rFonts w:asciiTheme="majorHAnsi" w:eastAsiaTheme="majorEastAsia" w:hAnsiTheme="majorHAnsi" w:cstheme="majorBidi"/>
      <w:spacing w:val="-10"/>
      <w:kern w:val="28"/>
      <w:sz w:val="56"/>
      <w:szCs w:val="56"/>
    </w:rPr>
  </w:style>
  <w:style w:type="character" w:customStyle="1" w:styleId="Char4">
    <w:name w:val="제목 Char"/>
    <w:basedOn w:val="a0"/>
    <w:link w:val="af5"/>
    <w:uiPriority w:val="10"/>
    <w:rsid w:val="00C27C43"/>
    <w:rPr>
      <w:rFonts w:asciiTheme="majorHAnsi" w:eastAsiaTheme="majorEastAsia" w:hAnsiTheme="majorHAnsi" w:cstheme="majorBidi"/>
      <w:spacing w:val="-10"/>
      <w:kern w:val="28"/>
      <w:sz w:val="56"/>
      <w:szCs w:val="56"/>
      <w:lang w:eastAsia="zh-CN"/>
    </w:rPr>
  </w:style>
  <w:style w:type="paragraph" w:customStyle="1" w:styleId="Affiliation">
    <w:name w:val="Affiliation"/>
    <w:basedOn w:val="a"/>
    <w:qFormat/>
    <w:rsid w:val="00C27C43"/>
    <w:pPr>
      <w:suppressAutoHyphens/>
      <w:spacing w:after="0"/>
      <w:jc w:val="center"/>
    </w:pPr>
    <w:rPr>
      <w:rFonts w:eastAsia="바탕"/>
      <w:i/>
      <w:sz w:val="24"/>
      <w:lang w:eastAsia="en-US"/>
    </w:rPr>
  </w:style>
  <w:style w:type="paragraph" w:styleId="af6">
    <w:name w:val="Body Text"/>
    <w:basedOn w:val="a"/>
    <w:link w:val="Char5"/>
    <w:uiPriority w:val="99"/>
    <w:semiHidden/>
    <w:unhideWhenUsed/>
    <w:rsid w:val="005C454D"/>
    <w:pPr>
      <w:spacing w:after="120"/>
    </w:pPr>
  </w:style>
  <w:style w:type="character" w:customStyle="1" w:styleId="Char5">
    <w:name w:val="본문 Char"/>
    <w:basedOn w:val="a0"/>
    <w:link w:val="af6"/>
    <w:uiPriority w:val="99"/>
    <w:semiHidden/>
    <w:rsid w:val="005C454D"/>
    <w:rPr>
      <w:sz w:val="22"/>
      <w:lang w:eastAsia="zh-CN"/>
    </w:rPr>
  </w:style>
  <w:style w:type="paragraph" w:customStyle="1" w:styleId="p1a">
    <w:name w:val="p1a"/>
    <w:basedOn w:val="a"/>
    <w:next w:val="a"/>
    <w:qFormat/>
    <w:rsid w:val="005C454D"/>
    <w:pPr>
      <w:suppressAutoHyphens/>
      <w:spacing w:after="0"/>
    </w:pPr>
    <w:rPr>
      <w:rFonts w:ascii="Times" w:eastAsia="바탕" w:hAnsi="Times"/>
      <w:sz w:val="20"/>
      <w:lang w:eastAsia="ko-KR"/>
    </w:rPr>
  </w:style>
  <w:style w:type="table" w:styleId="af7">
    <w:name w:val="Table Grid"/>
    <w:basedOn w:val="a1"/>
    <w:rsid w:val="005C454D"/>
    <w:pPr>
      <w:suppressAutoHyphens/>
      <w:jc w:val="both"/>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
    <w:name w:val="heading1"/>
    <w:basedOn w:val="a"/>
    <w:next w:val="a"/>
    <w:autoRedefine/>
    <w:qFormat/>
    <w:rsid w:val="005C454D"/>
    <w:pPr>
      <w:widowControl w:val="0"/>
      <w:suppressAutoHyphens/>
      <w:spacing w:before="400" w:after="160"/>
      <w:jc w:val="center"/>
    </w:pPr>
    <w:rPr>
      <w:rFonts w:ascii="Arial" w:eastAsia="Times New Roman" w:hAnsi="Arial" w:cs="Arial"/>
      <w:b/>
      <w:color w:val="9900FF"/>
      <w:szCs w:val="22"/>
      <w:lang w:eastAsia="ko-KR"/>
    </w:rPr>
  </w:style>
  <w:style w:type="paragraph" w:customStyle="1" w:styleId="heading2">
    <w:name w:val="heading2"/>
    <w:basedOn w:val="a"/>
    <w:next w:val="p1a"/>
    <w:autoRedefine/>
    <w:qFormat/>
    <w:rsid w:val="00731A2E"/>
    <w:pPr>
      <w:widowControl w:val="0"/>
      <w:tabs>
        <w:tab w:val="left" w:pos="510"/>
      </w:tabs>
      <w:suppressAutoHyphens/>
      <w:spacing w:before="200" w:after="120"/>
      <w:jc w:val="left"/>
    </w:pPr>
    <w:rPr>
      <w:rFonts w:ascii="Arial" w:eastAsia="Times New Roman" w:hAnsi="Arial" w:cs="Arial"/>
      <w:b/>
      <w:sz w:val="20"/>
      <w:lang w:eastAsia="ko-KR"/>
    </w:rPr>
  </w:style>
  <w:style w:type="character" w:styleId="af8">
    <w:name w:val="Unresolved Mention"/>
    <w:basedOn w:val="a0"/>
    <w:uiPriority w:val="99"/>
    <w:semiHidden/>
    <w:unhideWhenUsed/>
    <w:rsid w:val="00731A2E"/>
    <w:rPr>
      <w:color w:val="605E5C"/>
      <w:shd w:val="clear" w:color="auto" w:fill="E1DFDD"/>
    </w:rPr>
  </w:style>
  <w:style w:type="paragraph" w:styleId="af9">
    <w:name w:val="Revision"/>
    <w:hidden/>
    <w:uiPriority w:val="99"/>
    <w:semiHidden/>
    <w:rsid w:val="00523EA2"/>
    <w:rPr>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7A96-8C14-4204-A5B7-14DA1C68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C:\WINDOWS\Desktop\format.dot</Template>
  <TotalTime>111</TotalTime>
  <Pages>10</Pages>
  <Words>3302</Words>
  <Characters>18824</Characters>
  <Application>Microsoft Office Word</Application>
  <DocSecurity>0</DocSecurity>
  <Lines>156</Lines>
  <Paragraphs>44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Manuscript Preparation Instruction for Publishing in Computer Modeling in Engineering and Science (CMES)</vt:lpstr>
      <vt:lpstr>Manuscript Preparation Instruction for Publishing in Computer Modeling in Engineering and Science (CMES)</vt:lpstr>
    </vt:vector>
  </TitlesOfParts>
  <Company>Dell Computer Corporation</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Sangmin Lee</cp:lastModifiedBy>
  <cp:revision>65</cp:revision>
  <cp:lastPrinted>2018-01-06T12:24:00Z</cp:lastPrinted>
  <dcterms:created xsi:type="dcterms:W3CDTF">2022-05-27T05:55:00Z</dcterms:created>
  <dcterms:modified xsi:type="dcterms:W3CDTF">2022-05-27T12:50:00Z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