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AD8E" w14:textId="77777777" w:rsidR="004950D9" w:rsidRPr="004950D9" w:rsidRDefault="004950D9" w:rsidP="004950D9">
      <w:pPr>
        <w:rPr>
          <w:rFonts w:ascii="Times New Roman" w:hAnsi="Times New Roman" w:cs="Times New Roman"/>
          <w:b/>
          <w:i/>
          <w:sz w:val="28"/>
          <w:szCs w:val="28"/>
        </w:rPr>
      </w:pPr>
      <w:commentRangeStart w:id="0"/>
      <w:r w:rsidRPr="004950D9">
        <w:rPr>
          <w:rFonts w:ascii="Times New Roman" w:hAnsi="Times New Roman" w:cs="Times New Roman"/>
          <w:b/>
          <w:i/>
          <w:sz w:val="28"/>
          <w:szCs w:val="28"/>
        </w:rPr>
        <w:t>Cover</w:t>
      </w:r>
      <w:commentRangeEnd w:id="0"/>
      <w:r w:rsidR="00321C7D">
        <w:rPr>
          <w:rStyle w:val="CommentReference"/>
        </w:rPr>
        <w:commentReference w:id="0"/>
      </w:r>
      <w:r w:rsidRPr="004950D9">
        <w:rPr>
          <w:rFonts w:ascii="Times New Roman" w:hAnsi="Times New Roman" w:cs="Times New Roman"/>
          <w:b/>
          <w:i/>
          <w:sz w:val="28"/>
          <w:szCs w:val="28"/>
        </w:rPr>
        <w:t xml:space="preserve"> Letter </w:t>
      </w:r>
    </w:p>
    <w:p w14:paraId="5C92E871" w14:textId="77777777" w:rsidR="004950D9" w:rsidRPr="004950D9" w:rsidRDefault="004950D9">
      <w:pPr>
        <w:rPr>
          <w:rFonts w:ascii="Times New Roman" w:hAnsi="Times New Roman" w:cs="Times New Roman"/>
        </w:rPr>
      </w:pPr>
      <w:commentRangeStart w:id="1"/>
    </w:p>
    <w:p w14:paraId="0AEC1850" w14:textId="250A08DF" w:rsidR="005E0E29" w:rsidRPr="004950D9" w:rsidRDefault="00571608">
      <w:pPr>
        <w:rPr>
          <w:rFonts w:ascii="Times New Roman" w:hAnsi="Times New Roman" w:cs="Times New Roman"/>
        </w:rPr>
      </w:pPr>
      <w:del w:id="2" w:author="Author" w:date="2022-05-27T09:52:00Z">
        <w:r w:rsidRPr="004950D9" w:rsidDel="00321C7D">
          <w:rPr>
            <w:rFonts w:ascii="Times New Roman" w:hAnsi="Times New Roman" w:cs="Times New Roman"/>
          </w:rPr>
          <w:delText>Jan. 19, 2019</w:delText>
        </w:r>
      </w:del>
      <w:ins w:id="3" w:author="Author" w:date="2022-05-27T09:52:00Z">
        <w:r w:rsidR="00321C7D">
          <w:rPr>
            <w:rFonts w:ascii="Times New Roman" w:hAnsi="Times New Roman" w:cs="Times New Roman"/>
          </w:rPr>
          <w:t>May 30, 2022</w:t>
        </w:r>
        <w:commentRangeEnd w:id="1"/>
        <w:r w:rsidR="00321C7D">
          <w:rPr>
            <w:rStyle w:val="CommentReference"/>
          </w:rPr>
          <w:commentReference w:id="1"/>
        </w:r>
      </w:ins>
    </w:p>
    <w:p w14:paraId="1E6D5FB3" w14:textId="586E6FDD" w:rsidR="00571608" w:rsidRDefault="00321C7D" w:rsidP="00321C7D">
      <w:pPr>
        <w:spacing w:after="0"/>
        <w:rPr>
          <w:ins w:id="4" w:author="Author" w:date="2022-05-27T09:53:00Z"/>
          <w:rFonts w:ascii="Times New Roman" w:hAnsi="Times New Roman" w:cs="Times New Roman"/>
        </w:rPr>
        <w:pPrChange w:id="5" w:author="Author" w:date="2022-05-27T09:53:00Z">
          <w:pPr/>
        </w:pPrChange>
      </w:pPr>
      <w:ins w:id="6" w:author="Author" w:date="2022-05-27T09:53:00Z">
        <w:r>
          <w:rPr>
            <w:rFonts w:ascii="Times New Roman" w:hAnsi="Times New Roman" w:cs="Times New Roman"/>
          </w:rPr>
          <w:t>Editor-in-Chief</w:t>
        </w:r>
      </w:ins>
    </w:p>
    <w:p w14:paraId="1FC65C49" w14:textId="7A62A11A" w:rsidR="00321C7D" w:rsidRDefault="00321C7D" w:rsidP="00321C7D">
      <w:pPr>
        <w:spacing w:after="0"/>
        <w:rPr>
          <w:ins w:id="7" w:author="Author" w:date="2022-05-27T09:53:00Z"/>
          <w:rFonts w:ascii="Times New Roman" w:hAnsi="Times New Roman" w:cs="Times New Roman"/>
        </w:rPr>
        <w:pPrChange w:id="8" w:author="Author" w:date="2022-05-27T09:53:00Z">
          <w:pPr/>
        </w:pPrChange>
      </w:pPr>
      <w:ins w:id="9" w:author="Author" w:date="2022-05-27T09:53:00Z">
        <w:r>
          <w:rPr>
            <w:rFonts w:ascii="Times New Roman" w:hAnsi="Times New Roman" w:cs="Times New Roman"/>
          </w:rPr>
          <w:t xml:space="preserve">Dr. </w:t>
        </w:r>
        <w:proofErr w:type="spellStart"/>
        <w:r>
          <w:rPr>
            <w:rFonts w:ascii="Times New Roman" w:hAnsi="Times New Roman" w:cs="Times New Roman"/>
          </w:rPr>
          <w:t>Xingming</w:t>
        </w:r>
        <w:proofErr w:type="spellEnd"/>
        <w:r>
          <w:rPr>
            <w:rFonts w:ascii="Times New Roman" w:hAnsi="Times New Roman" w:cs="Times New Roman"/>
          </w:rPr>
          <w:t xml:space="preserve"> Sun</w:t>
        </w:r>
      </w:ins>
    </w:p>
    <w:p w14:paraId="34CB6007" w14:textId="67433037" w:rsidR="00321C7D" w:rsidRDefault="00321C7D" w:rsidP="00321C7D">
      <w:pPr>
        <w:spacing w:after="0"/>
        <w:rPr>
          <w:ins w:id="10" w:author="Author" w:date="2022-05-27T09:53:00Z"/>
          <w:rFonts w:ascii="Times New Roman" w:hAnsi="Times New Roman" w:cs="Times New Roman"/>
          <w:i/>
          <w:iCs/>
        </w:rPr>
      </w:pPr>
      <w:ins w:id="11" w:author="Author" w:date="2022-05-27T09:53:00Z">
        <w:r>
          <w:rPr>
            <w:rFonts w:ascii="Times New Roman" w:hAnsi="Times New Roman" w:cs="Times New Roman"/>
            <w:i/>
            <w:iCs/>
          </w:rPr>
          <w:t>Intelligent Automation &amp; Soft Computing</w:t>
        </w:r>
      </w:ins>
    </w:p>
    <w:p w14:paraId="179DAEC9" w14:textId="77777777" w:rsidR="00321C7D" w:rsidRPr="00321C7D" w:rsidRDefault="00321C7D" w:rsidP="00321C7D">
      <w:pPr>
        <w:spacing w:after="0"/>
        <w:rPr>
          <w:rFonts w:ascii="Times New Roman" w:hAnsi="Times New Roman" w:cs="Times New Roman"/>
          <w:i/>
          <w:iCs/>
          <w:rPrChange w:id="12" w:author="Author" w:date="2022-05-27T09:53:00Z">
            <w:rPr>
              <w:rFonts w:ascii="Times New Roman" w:hAnsi="Times New Roman" w:cs="Times New Roman"/>
            </w:rPr>
          </w:rPrChange>
        </w:rPr>
        <w:pPrChange w:id="13" w:author="Author" w:date="2022-05-27T09:53:00Z">
          <w:pPr/>
        </w:pPrChange>
      </w:pPr>
    </w:p>
    <w:p w14:paraId="64FD1710" w14:textId="77777777" w:rsidR="00571608" w:rsidRPr="004950D9" w:rsidRDefault="00571608" w:rsidP="00392B4E">
      <w:pPr>
        <w:spacing w:line="360" w:lineRule="auto"/>
        <w:rPr>
          <w:rFonts w:ascii="Times New Roman" w:hAnsi="Times New Roman" w:cs="Times New Roman"/>
        </w:rPr>
      </w:pPr>
      <w:r w:rsidRPr="004950D9">
        <w:rPr>
          <w:rFonts w:ascii="Times New Roman" w:hAnsi="Times New Roman" w:cs="Times New Roman"/>
        </w:rPr>
        <w:t xml:space="preserve">Dear Editor, </w:t>
      </w:r>
    </w:p>
    <w:p w14:paraId="5C6AB420" w14:textId="7FFA8342" w:rsidR="00571608" w:rsidRPr="004950D9" w:rsidRDefault="00571608" w:rsidP="00392B4E">
      <w:pPr>
        <w:spacing w:line="360" w:lineRule="auto"/>
        <w:rPr>
          <w:rFonts w:ascii="Times New Roman" w:hAnsi="Times New Roman" w:cs="Times New Roman"/>
        </w:rPr>
      </w:pPr>
      <w:r w:rsidRPr="004950D9">
        <w:rPr>
          <w:rFonts w:ascii="Times New Roman" w:hAnsi="Times New Roman" w:cs="Times New Roman"/>
        </w:rPr>
        <w:t xml:space="preserve">I would like to ask you to consider the attached manuscript entitled </w:t>
      </w:r>
      <w:r w:rsidRPr="004950D9">
        <w:rPr>
          <w:rFonts w:ascii="Times New Roman" w:hAnsi="Times New Roman" w:cs="Times New Roman"/>
          <w:b/>
        </w:rPr>
        <w:t>“</w:t>
      </w:r>
      <w:ins w:id="14" w:author="Author" w:date="2022-05-27T09:54:00Z">
        <w:r w:rsidR="00321C7D">
          <w:rPr>
            <w:rFonts w:ascii="Times New Roman" w:hAnsi="Times New Roman" w:cs="Times New Roman"/>
            <w:b/>
          </w:rPr>
          <w:t xml:space="preserve">Classification of degenerative arthritis using </w:t>
        </w:r>
        <w:proofErr w:type="spellStart"/>
        <w:r w:rsidR="00321C7D">
          <w:rPr>
            <w:rFonts w:ascii="Times New Roman" w:hAnsi="Times New Roman" w:cs="Times New Roman"/>
            <w:b/>
          </w:rPr>
          <w:t>Xception</w:t>
        </w:r>
        <w:proofErr w:type="spellEnd"/>
        <w:r w:rsidR="00321C7D">
          <w:rPr>
            <w:rFonts w:ascii="Times New Roman" w:hAnsi="Times New Roman" w:cs="Times New Roman"/>
            <w:b/>
          </w:rPr>
          <w:t xml:space="preserve"> model in radiographic images</w:t>
        </w:r>
      </w:ins>
      <w:del w:id="15" w:author="Author" w:date="2022-05-27T09:54:00Z">
        <w:r w:rsidR="004471F3" w:rsidDel="00321C7D">
          <w:rPr>
            <w:rFonts w:ascii="Times New Roman" w:hAnsi="Times New Roman" w:cs="Times New Roman"/>
            <w:b/>
          </w:rPr>
          <w:delText>Title</w:delText>
        </w:r>
      </w:del>
      <w:r w:rsidRPr="004950D9">
        <w:rPr>
          <w:rFonts w:ascii="Times New Roman" w:hAnsi="Times New Roman" w:cs="Times New Roman"/>
          <w:b/>
        </w:rPr>
        <w:t>”</w:t>
      </w:r>
      <w:r w:rsidRPr="004950D9">
        <w:rPr>
          <w:rFonts w:ascii="Times New Roman" w:hAnsi="Times New Roman" w:cs="Times New Roman"/>
        </w:rPr>
        <w:t xml:space="preserve">, which is authored by </w:t>
      </w:r>
      <w:ins w:id="16" w:author="Author" w:date="2022-05-27T09:54:00Z">
        <w:r w:rsidR="00321C7D">
          <w:rPr>
            <w:rFonts w:ascii="Times New Roman" w:hAnsi="Times New Roman" w:cs="Times New Roman"/>
          </w:rPr>
          <w:t xml:space="preserve">Sang-min Lee and </w:t>
        </w:r>
        <w:proofErr w:type="spellStart"/>
        <w:r w:rsidR="00321C7D">
          <w:rPr>
            <w:rFonts w:ascii="Times New Roman" w:hAnsi="Times New Roman" w:cs="Times New Roman"/>
          </w:rPr>
          <w:t>Namgi</w:t>
        </w:r>
        <w:proofErr w:type="spellEnd"/>
        <w:r w:rsidR="00321C7D">
          <w:rPr>
            <w:rFonts w:ascii="Times New Roman" w:hAnsi="Times New Roman" w:cs="Times New Roman"/>
          </w:rPr>
          <w:t xml:space="preserve"> Kim</w:t>
        </w:r>
      </w:ins>
      <w:del w:id="17" w:author="Author" w:date="2022-05-27T09:54:00Z">
        <w:r w:rsidR="004471F3" w:rsidDel="00321C7D">
          <w:rPr>
            <w:rFonts w:ascii="Times New Roman" w:hAnsi="Times New Roman" w:cs="Times New Roman"/>
          </w:rPr>
          <w:delText>Author’s names</w:delText>
        </w:r>
      </w:del>
      <w:r w:rsidRPr="004950D9">
        <w:rPr>
          <w:rFonts w:ascii="Times New Roman" w:hAnsi="Times New Roman" w:cs="Times New Roman"/>
        </w:rPr>
        <w:t xml:space="preserve"> for publication in your journal as a research paper. </w:t>
      </w:r>
      <w:del w:id="18" w:author="Author" w:date="2022-05-27T09:59:00Z">
        <w:r w:rsidR="004471F3" w:rsidRPr="004471F3" w:rsidDel="0062606C">
          <w:rPr>
            <w:rFonts w:ascii="Times New Roman" w:hAnsi="Times New Roman" w:cs="Times New Roman"/>
          </w:rPr>
          <w:delText xml:space="preserve">This manuscript has not been published or presented elsewhere in part </w:delText>
        </w:r>
      </w:del>
      <w:del w:id="19" w:author="Author" w:date="2022-05-27T09:55:00Z">
        <w:r w:rsidR="004471F3" w:rsidRPr="004471F3" w:rsidDel="00321C7D">
          <w:rPr>
            <w:rFonts w:ascii="Times New Roman" w:hAnsi="Times New Roman" w:cs="Times New Roman"/>
          </w:rPr>
          <w:delText xml:space="preserve">to </w:delText>
        </w:r>
      </w:del>
      <w:del w:id="20" w:author="Author" w:date="2022-05-27T09:59:00Z">
        <w:r w:rsidR="004471F3" w:rsidRPr="004471F3" w:rsidDel="0062606C">
          <w:rPr>
            <w:rFonts w:ascii="Times New Roman" w:hAnsi="Times New Roman" w:cs="Times New Roman"/>
          </w:rPr>
          <w:delText>in entirety</w:delText>
        </w:r>
      </w:del>
      <w:del w:id="21" w:author="Author" w:date="2022-05-27T09:55:00Z">
        <w:r w:rsidR="004471F3" w:rsidRPr="004471F3" w:rsidDel="00321C7D">
          <w:rPr>
            <w:rFonts w:ascii="Times New Roman" w:hAnsi="Times New Roman" w:cs="Times New Roman"/>
          </w:rPr>
          <w:delText>,</w:delText>
        </w:r>
      </w:del>
      <w:del w:id="22" w:author="Author" w:date="2022-05-27T09:59:00Z">
        <w:r w:rsidR="004471F3" w:rsidRPr="004471F3" w:rsidDel="0062606C">
          <w:rPr>
            <w:rFonts w:ascii="Times New Roman" w:hAnsi="Times New Roman" w:cs="Times New Roman"/>
          </w:rPr>
          <w:delText xml:space="preserve"> and is not under consideration by another journal.</w:delText>
        </w:r>
      </w:del>
    </w:p>
    <w:p w14:paraId="09C5D721" w14:textId="60A6C32C" w:rsidR="00321C7D" w:rsidRPr="00321C7D" w:rsidRDefault="00321C7D" w:rsidP="00321C7D">
      <w:pPr>
        <w:spacing w:line="360" w:lineRule="auto"/>
        <w:rPr>
          <w:ins w:id="23" w:author="Author" w:date="2022-05-27T09:56:00Z"/>
          <w:rFonts w:ascii="Times New Roman" w:hAnsi="Times New Roman" w:cs="Times New Roman"/>
        </w:rPr>
      </w:pPr>
      <w:ins w:id="24" w:author="Author" w:date="2022-05-27T09:56:00Z">
        <w:r w:rsidRPr="00321C7D">
          <w:rPr>
            <w:rFonts w:ascii="Times New Roman" w:hAnsi="Times New Roman" w:cs="Times New Roman"/>
          </w:rPr>
          <w:t xml:space="preserve">This study presents a method for improving the accuracy of degenerative arthritis classification in radiographic images using the existing </w:t>
        </w:r>
        <w:proofErr w:type="spellStart"/>
        <w:r w:rsidRPr="00321C7D">
          <w:rPr>
            <w:rFonts w:ascii="Times New Roman" w:hAnsi="Times New Roman" w:cs="Times New Roman"/>
          </w:rPr>
          <w:t>Xception</w:t>
        </w:r>
        <w:proofErr w:type="spellEnd"/>
        <w:r w:rsidRPr="00321C7D">
          <w:rPr>
            <w:rFonts w:ascii="Times New Roman" w:hAnsi="Times New Roman" w:cs="Times New Roman"/>
          </w:rPr>
          <w:t xml:space="preserve"> model after deformation. We believe that our study makes a significant contribution to the literature because our proposed model modifies the exit flow of the existing </w:t>
        </w:r>
        <w:proofErr w:type="spellStart"/>
        <w:r w:rsidRPr="00321C7D">
          <w:rPr>
            <w:rFonts w:ascii="Times New Roman" w:hAnsi="Times New Roman" w:cs="Times New Roman"/>
          </w:rPr>
          <w:t>Xception</w:t>
        </w:r>
        <w:proofErr w:type="spellEnd"/>
        <w:r w:rsidRPr="00321C7D">
          <w:rPr>
            <w:rFonts w:ascii="Times New Roman" w:hAnsi="Times New Roman" w:cs="Times New Roman"/>
          </w:rPr>
          <w:t xml:space="preserve"> model to generate a larger number of parameters and then applies the filter of the exit flow by stacking more for effective feature extraction, which presents the possibility of further increasing accuracy through improvements in convolutional neural network models for problems with degenerative arthritis classification.</w:t>
        </w:r>
      </w:ins>
    </w:p>
    <w:p w14:paraId="048D1E5F" w14:textId="789A618C" w:rsidR="00571608" w:rsidRPr="004950D9" w:rsidDel="00321C7D" w:rsidRDefault="00571608" w:rsidP="00392B4E">
      <w:pPr>
        <w:spacing w:line="360" w:lineRule="auto"/>
        <w:rPr>
          <w:del w:id="25" w:author="Author" w:date="2022-05-27T09:57:00Z"/>
          <w:rFonts w:ascii="Times New Roman" w:hAnsi="Times New Roman" w:cs="Times New Roman"/>
        </w:rPr>
      </w:pPr>
    </w:p>
    <w:p w14:paraId="1A143DCE" w14:textId="559D2DA5" w:rsidR="00571608" w:rsidRPr="004950D9" w:rsidDel="00321C7D" w:rsidRDefault="00571608" w:rsidP="00392B4E">
      <w:pPr>
        <w:spacing w:line="360" w:lineRule="auto"/>
        <w:rPr>
          <w:del w:id="26" w:author="Author" w:date="2022-05-27T09:57:00Z"/>
          <w:rFonts w:ascii="Times New Roman" w:hAnsi="Times New Roman" w:cs="Times New Roman"/>
        </w:rPr>
      </w:pPr>
    </w:p>
    <w:p w14:paraId="1593CB80" w14:textId="393868CB" w:rsidR="004950D9" w:rsidRPr="004950D9" w:rsidDel="00321C7D" w:rsidRDefault="004950D9" w:rsidP="00392B4E">
      <w:pPr>
        <w:spacing w:line="360" w:lineRule="auto"/>
        <w:rPr>
          <w:del w:id="27" w:author="Author" w:date="2022-05-27T09:55:00Z"/>
          <w:rFonts w:ascii="Times New Roman" w:hAnsi="Times New Roman" w:cs="Times New Roman"/>
          <w:b/>
        </w:rPr>
      </w:pPr>
      <w:del w:id="28" w:author="Author" w:date="2022-05-27T09:55:00Z">
        <w:r w:rsidRPr="004950D9" w:rsidDel="00321C7D">
          <w:rPr>
            <w:rFonts w:ascii="Times New Roman" w:hAnsi="Times New Roman" w:cs="Times New Roman"/>
            <w:b/>
          </w:rPr>
          <w:delText>Ethical approval</w:delText>
        </w:r>
      </w:del>
    </w:p>
    <w:p w14:paraId="61F2A1CC" w14:textId="1D1A1527" w:rsidR="004950D9" w:rsidRPr="004950D9" w:rsidDel="00321C7D" w:rsidRDefault="004950D9" w:rsidP="00392B4E">
      <w:pPr>
        <w:spacing w:line="360" w:lineRule="auto"/>
        <w:rPr>
          <w:del w:id="29" w:author="Author" w:date="2022-05-27T09:55:00Z"/>
          <w:rFonts w:ascii="Times New Roman" w:hAnsi="Times New Roman" w:cs="Times New Roman"/>
        </w:rPr>
      </w:pPr>
      <w:del w:id="30" w:author="Author" w:date="2022-05-27T09:55:00Z">
        <w:r w:rsidRPr="004950D9" w:rsidDel="00321C7D">
          <w:rPr>
            <w:rFonts w:ascii="Times New Roman" w:hAnsi="Times New Roman" w:cs="Times New Roman"/>
          </w:rPr>
          <w:delText>This article does not contain any studies with human participants or animals performed by any of the authors.</w:delText>
        </w:r>
      </w:del>
    </w:p>
    <w:p w14:paraId="34360712" w14:textId="09ED0177" w:rsidR="004950D9" w:rsidRPr="004950D9" w:rsidDel="00321C7D" w:rsidRDefault="004950D9" w:rsidP="00392B4E">
      <w:pPr>
        <w:spacing w:line="360" w:lineRule="auto"/>
        <w:rPr>
          <w:del w:id="31" w:author="Author" w:date="2022-05-27T09:57:00Z"/>
          <w:rFonts w:ascii="Times New Roman" w:hAnsi="Times New Roman" w:cs="Times New Roman"/>
        </w:rPr>
      </w:pPr>
      <w:del w:id="32" w:author="Author" w:date="2022-05-27T09:55:00Z">
        <w:r w:rsidRPr="004950D9" w:rsidDel="00321C7D">
          <w:rPr>
            <w:rFonts w:ascii="Times New Roman" w:hAnsi="Times New Roman" w:cs="Times New Roman"/>
          </w:rPr>
          <w:delText xml:space="preserve"> </w:delText>
        </w:r>
      </w:del>
    </w:p>
    <w:p w14:paraId="17BA0FF7" w14:textId="00CC47BB" w:rsidR="004950D9" w:rsidRPr="004950D9" w:rsidDel="00321C7D" w:rsidRDefault="004950D9" w:rsidP="00392B4E">
      <w:pPr>
        <w:spacing w:line="360" w:lineRule="auto"/>
        <w:rPr>
          <w:del w:id="33" w:author="Author" w:date="2022-05-27T09:57:00Z"/>
          <w:rFonts w:ascii="Times New Roman" w:hAnsi="Times New Roman" w:cs="Times New Roman"/>
          <w:b/>
        </w:rPr>
      </w:pPr>
      <w:del w:id="34" w:author="Author" w:date="2022-05-27T09:57:00Z">
        <w:r w:rsidRPr="004950D9" w:rsidDel="00321C7D">
          <w:rPr>
            <w:rFonts w:ascii="Times New Roman" w:hAnsi="Times New Roman" w:cs="Times New Roman"/>
            <w:b/>
          </w:rPr>
          <w:delText>Disclosure of potential conflicts of interest</w:delText>
        </w:r>
      </w:del>
    </w:p>
    <w:p w14:paraId="580322B6" w14:textId="053F730B" w:rsidR="004950D9" w:rsidRPr="004950D9" w:rsidRDefault="004950D9" w:rsidP="00392B4E">
      <w:pPr>
        <w:spacing w:line="360" w:lineRule="auto"/>
        <w:rPr>
          <w:rFonts w:ascii="Times New Roman" w:hAnsi="Times New Roman" w:cs="Times New Roman"/>
        </w:rPr>
      </w:pPr>
      <w:r w:rsidRPr="004950D9">
        <w:rPr>
          <w:rFonts w:ascii="Times New Roman" w:hAnsi="Times New Roman" w:cs="Times New Roman"/>
        </w:rPr>
        <w:t>The authors declare that there is no conflict of interests regarding the publication of this paper.</w:t>
      </w:r>
      <w:ins w:id="35" w:author="Author" w:date="2022-05-27T09:59:00Z">
        <w:r w:rsidR="0062606C" w:rsidRPr="0062606C">
          <w:rPr>
            <w:rFonts w:ascii="Times New Roman" w:hAnsi="Times New Roman" w:cs="Times New Roman"/>
          </w:rPr>
          <w:t xml:space="preserve"> </w:t>
        </w:r>
        <w:r w:rsidR="0062606C" w:rsidRPr="004471F3">
          <w:rPr>
            <w:rFonts w:ascii="Times New Roman" w:hAnsi="Times New Roman" w:cs="Times New Roman"/>
          </w:rPr>
          <w:t xml:space="preserve">This manuscript </w:t>
        </w:r>
        <w:r w:rsidR="0062606C">
          <w:rPr>
            <w:rFonts w:ascii="Times New Roman" w:hAnsi="Times New Roman" w:cs="Times New Roman"/>
          </w:rPr>
          <w:t xml:space="preserve">is an original work on its own merit, </w:t>
        </w:r>
        <w:r w:rsidR="0062606C" w:rsidRPr="004471F3">
          <w:rPr>
            <w:rFonts w:ascii="Times New Roman" w:hAnsi="Times New Roman" w:cs="Times New Roman"/>
          </w:rPr>
          <w:t xml:space="preserve">has not been published or presented elsewhere in part </w:t>
        </w:r>
        <w:r w:rsidR="0062606C">
          <w:rPr>
            <w:rFonts w:ascii="Times New Roman" w:hAnsi="Times New Roman" w:cs="Times New Roman"/>
          </w:rPr>
          <w:t>or</w:t>
        </w:r>
        <w:r w:rsidR="0062606C" w:rsidRPr="004471F3">
          <w:rPr>
            <w:rFonts w:ascii="Times New Roman" w:hAnsi="Times New Roman" w:cs="Times New Roman"/>
          </w:rPr>
          <w:t xml:space="preserve"> </w:t>
        </w:r>
        <w:r w:rsidR="0062606C" w:rsidRPr="004471F3">
          <w:rPr>
            <w:rFonts w:ascii="Times New Roman" w:hAnsi="Times New Roman" w:cs="Times New Roman"/>
          </w:rPr>
          <w:t>in entirety</w:t>
        </w:r>
        <w:r w:rsidR="0062606C">
          <w:rPr>
            <w:rFonts w:ascii="Times New Roman" w:hAnsi="Times New Roman" w:cs="Times New Roman"/>
          </w:rPr>
          <w:t>,</w:t>
        </w:r>
        <w:r w:rsidR="0062606C" w:rsidRPr="004471F3">
          <w:rPr>
            <w:rFonts w:ascii="Times New Roman" w:hAnsi="Times New Roman" w:cs="Times New Roman"/>
          </w:rPr>
          <w:t xml:space="preserve"> and is not under consideration by another journal.</w:t>
        </w:r>
      </w:ins>
    </w:p>
    <w:p w14:paraId="0B5791DD" w14:textId="37E89379" w:rsidR="004950D9" w:rsidRPr="004950D9" w:rsidDel="00321C7D" w:rsidRDefault="004950D9" w:rsidP="00392B4E">
      <w:pPr>
        <w:spacing w:line="360" w:lineRule="auto"/>
        <w:rPr>
          <w:del w:id="36" w:author="Author" w:date="2022-05-27T09:57:00Z"/>
          <w:rFonts w:ascii="Times New Roman" w:hAnsi="Times New Roman" w:cs="Times New Roman"/>
        </w:rPr>
      </w:pPr>
    </w:p>
    <w:p w14:paraId="3983746C" w14:textId="7EE79A37" w:rsidR="00571608" w:rsidRPr="004950D9" w:rsidRDefault="00571608" w:rsidP="00392B4E">
      <w:pPr>
        <w:spacing w:line="360" w:lineRule="auto"/>
        <w:rPr>
          <w:rFonts w:ascii="Times New Roman" w:hAnsi="Times New Roman" w:cs="Times New Roman"/>
        </w:rPr>
      </w:pPr>
      <w:r w:rsidRPr="004950D9">
        <w:rPr>
          <w:rFonts w:ascii="Times New Roman" w:hAnsi="Times New Roman" w:cs="Times New Roman"/>
        </w:rPr>
        <w:t xml:space="preserve">All the authors have approved the manuscript and agree with submission to your esteemed journal. </w:t>
      </w:r>
      <w:r w:rsidR="004471F3" w:rsidRPr="004471F3">
        <w:rPr>
          <w:rFonts w:ascii="Times New Roman" w:hAnsi="Times New Roman" w:cs="Times New Roman"/>
        </w:rPr>
        <w:t>In addition, all authors will follow the journal's APC policy.</w:t>
      </w:r>
      <w:r w:rsidR="004471F3">
        <w:rPr>
          <w:rFonts w:ascii="Times New Roman" w:hAnsi="Times New Roman" w:cs="Times New Roman"/>
        </w:rPr>
        <w:t xml:space="preserve"> </w:t>
      </w:r>
      <w:r w:rsidRPr="004950D9">
        <w:rPr>
          <w:rFonts w:ascii="Times New Roman" w:hAnsi="Times New Roman" w:cs="Times New Roman"/>
        </w:rPr>
        <w:t>We look forward to hearing from you with regards to the status of the manuscript and welcome your esteemed comments.</w:t>
      </w:r>
    </w:p>
    <w:p w14:paraId="0316225D" w14:textId="77777777" w:rsidR="00571608" w:rsidRPr="004950D9" w:rsidRDefault="00571608" w:rsidP="00392B4E">
      <w:pPr>
        <w:spacing w:line="360" w:lineRule="auto"/>
        <w:rPr>
          <w:rFonts w:ascii="Times New Roman" w:hAnsi="Times New Roman" w:cs="Times New Roman"/>
        </w:rPr>
      </w:pPr>
    </w:p>
    <w:p w14:paraId="0330F612" w14:textId="77777777" w:rsidR="00571608" w:rsidRPr="004950D9" w:rsidRDefault="00571608" w:rsidP="00392B4E">
      <w:pPr>
        <w:spacing w:line="360" w:lineRule="auto"/>
        <w:rPr>
          <w:rFonts w:ascii="Times New Roman" w:hAnsi="Times New Roman" w:cs="Times New Roman"/>
        </w:rPr>
      </w:pPr>
      <w:r w:rsidRPr="004950D9">
        <w:rPr>
          <w:rFonts w:ascii="Times New Roman" w:hAnsi="Times New Roman" w:cs="Times New Roman"/>
        </w:rPr>
        <w:t xml:space="preserve">Sincerely, </w:t>
      </w:r>
    </w:p>
    <w:p w14:paraId="085CD16F" w14:textId="77777777" w:rsidR="00571608" w:rsidRPr="004950D9" w:rsidRDefault="00571608" w:rsidP="00392B4E">
      <w:pPr>
        <w:spacing w:line="360" w:lineRule="auto"/>
        <w:rPr>
          <w:rFonts w:ascii="Times New Roman" w:hAnsi="Times New Roman" w:cs="Times New Roman"/>
        </w:rPr>
      </w:pPr>
    </w:p>
    <w:p w14:paraId="6BDB3EF9" w14:textId="156B6768" w:rsidR="00571608" w:rsidRPr="004950D9" w:rsidRDefault="004471F3" w:rsidP="00392B4E">
      <w:pPr>
        <w:spacing w:line="360" w:lineRule="auto"/>
        <w:rPr>
          <w:rFonts w:ascii="Times New Roman" w:hAnsi="Times New Roman" w:cs="Times New Roman"/>
        </w:rPr>
      </w:pPr>
      <w:commentRangeStart w:id="37"/>
      <w:del w:id="38" w:author="Author" w:date="2022-05-27T09:58:00Z">
        <w:r w:rsidDel="00321C7D">
          <w:rPr>
            <w:rFonts w:ascii="Times New Roman" w:hAnsi="Times New Roman" w:cs="Times New Roman"/>
          </w:rPr>
          <w:delText>Corresponding Author’s name</w:delText>
        </w:r>
      </w:del>
      <w:ins w:id="39" w:author="Author" w:date="2022-05-27T09:58:00Z">
        <w:r w:rsidR="00321C7D">
          <w:rPr>
            <w:rFonts w:ascii="Times New Roman" w:hAnsi="Times New Roman" w:cs="Times New Roman"/>
          </w:rPr>
          <w:t>Sang-min Lee</w:t>
        </w:r>
      </w:ins>
    </w:p>
    <w:p w14:paraId="668B0788" w14:textId="0DEEE0C0" w:rsidR="00321C7D" w:rsidRPr="00321C7D" w:rsidRDefault="00321C7D" w:rsidP="00321C7D">
      <w:pPr>
        <w:spacing w:line="360" w:lineRule="auto"/>
        <w:rPr>
          <w:ins w:id="40" w:author="Author" w:date="2022-05-27T09:58:00Z"/>
          <w:rFonts w:ascii="Times New Roman" w:hAnsi="Times New Roman" w:cs="Times New Roman"/>
          <w:i/>
        </w:rPr>
      </w:pPr>
      <w:proofErr w:type="spellStart"/>
      <w:ins w:id="41" w:author="Author" w:date="2022-05-27T09:58:00Z">
        <w:r w:rsidRPr="00321C7D">
          <w:rPr>
            <w:rFonts w:ascii="Times New Roman" w:hAnsi="Times New Roman" w:cs="Times New Roman"/>
          </w:rPr>
          <w:t>Kyonggi</w:t>
        </w:r>
        <w:proofErr w:type="spellEnd"/>
        <w:r w:rsidRPr="00321C7D">
          <w:rPr>
            <w:rFonts w:ascii="Times New Roman" w:hAnsi="Times New Roman" w:cs="Times New Roman"/>
          </w:rPr>
          <w:t xml:space="preserve"> university Department of Computer Science</w:t>
        </w:r>
      </w:ins>
    </w:p>
    <w:p w14:paraId="550BBCC0" w14:textId="2E3F8E95" w:rsidR="00571608" w:rsidRPr="004950D9" w:rsidRDefault="00321C7D" w:rsidP="00321C7D">
      <w:pPr>
        <w:spacing w:line="360" w:lineRule="auto"/>
        <w:rPr>
          <w:rFonts w:ascii="Times New Roman" w:hAnsi="Times New Roman" w:cs="Times New Roman"/>
        </w:rPr>
      </w:pPr>
      <w:ins w:id="42" w:author="Author" w:date="2022-05-27T09:58:00Z">
        <w:r w:rsidRPr="00C27C43">
          <w:rPr>
            <w:rFonts w:ascii="Times New Roman" w:hAnsi="Times New Roman" w:cs="Times New Roman"/>
          </w:rPr>
          <w:t>Suwon, South Korea</w:t>
        </w:r>
        <w:r w:rsidRPr="00321C7D">
          <w:rPr>
            <w:rFonts w:ascii="Times New Roman" w:hAnsi="Times New Roman" w:cs="Times New Roman"/>
          </w:rPr>
          <w:t xml:space="preserve"> </w:t>
        </w:r>
        <w:commentRangeEnd w:id="37"/>
        <w:r>
          <w:rPr>
            <w:rStyle w:val="CommentReference"/>
          </w:rPr>
          <w:commentReference w:id="37"/>
        </w:r>
      </w:ins>
      <w:del w:id="43" w:author="Author" w:date="2022-05-27T09:58:00Z">
        <w:r w:rsidR="00571608" w:rsidRPr="004950D9" w:rsidDel="00321C7D">
          <w:rPr>
            <w:rFonts w:ascii="Times New Roman" w:hAnsi="Times New Roman" w:cs="Times New Roman"/>
          </w:rPr>
          <w:delText xml:space="preserve">Affiliation: </w:delText>
        </w:r>
        <w:r w:rsidR="004471F3" w:rsidDel="00321C7D">
          <w:rPr>
            <w:rFonts w:ascii="Times New Roman" w:hAnsi="Times New Roman" w:cs="Times New Roman" w:hint="eastAsia"/>
          </w:rPr>
          <w:delText>O</w:delText>
        </w:r>
        <w:r w:rsidR="004471F3" w:rsidDel="00321C7D">
          <w:rPr>
            <w:rFonts w:ascii="Times New Roman" w:hAnsi="Times New Roman" w:cs="Times New Roman"/>
          </w:rPr>
          <w:delText>OO</w:delText>
        </w:r>
        <w:r w:rsidR="00571608" w:rsidRPr="004950D9" w:rsidDel="00321C7D">
          <w:rPr>
            <w:rFonts w:ascii="Times New Roman" w:hAnsi="Times New Roman" w:cs="Times New Roman"/>
          </w:rPr>
          <w:delText xml:space="preserve"> University, Korea</w:delText>
        </w:r>
      </w:del>
    </w:p>
    <w:p w14:paraId="3E5507EA" w14:textId="77777777" w:rsidR="00571608" w:rsidRPr="004950D9" w:rsidRDefault="00571608" w:rsidP="00392B4E">
      <w:pPr>
        <w:spacing w:line="360" w:lineRule="auto"/>
        <w:rPr>
          <w:rFonts w:ascii="Times New Roman" w:hAnsi="Times New Roman" w:cs="Times New Roman"/>
        </w:rPr>
      </w:pPr>
    </w:p>
    <w:sectPr w:rsidR="00571608" w:rsidRPr="004950D9">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date="2022-05-27T09:48:00Z" w:initials="A">
    <w:p w14:paraId="5CC31271" w14:textId="7B9BA47D" w:rsidR="00321C7D" w:rsidRDefault="00321C7D">
      <w:pPr>
        <w:pStyle w:val="CommentText"/>
      </w:pPr>
      <w:r>
        <w:rPr>
          <w:rStyle w:val="CommentReference"/>
        </w:rPr>
        <w:annotationRef/>
      </w:r>
      <w:r>
        <w:t xml:space="preserve">I have modified this letter provided by you based on the journal guidelines. </w:t>
      </w:r>
    </w:p>
  </w:comment>
  <w:comment w:id="1" w:author="Author" w:date="2022-05-27T09:52:00Z" w:initials="A">
    <w:p w14:paraId="0D031780" w14:textId="746AA3E2" w:rsidR="00321C7D" w:rsidRDefault="00321C7D">
      <w:pPr>
        <w:pStyle w:val="CommentText"/>
      </w:pPr>
      <w:r>
        <w:rPr>
          <w:rStyle w:val="CommentReference"/>
        </w:rPr>
        <w:annotationRef/>
      </w:r>
      <w:r>
        <w:t>Please rewrite this with the actual date.</w:t>
      </w:r>
    </w:p>
  </w:comment>
  <w:comment w:id="37" w:author="Author" w:date="2022-05-27T09:58:00Z" w:initials="A">
    <w:p w14:paraId="574DB7C1" w14:textId="64BB682F" w:rsidR="00321C7D" w:rsidRDefault="00321C7D">
      <w:pPr>
        <w:pStyle w:val="CommentText"/>
      </w:pPr>
      <w:r>
        <w:rPr>
          <w:rStyle w:val="CommentReference"/>
        </w:rPr>
        <w:annotationRef/>
      </w:r>
      <w:r>
        <w:t>Please consider including an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C31271" w15:done="0"/>
  <w15:commentEx w15:paraId="0D031780" w15:done="0"/>
  <w15:commentEx w15:paraId="574DB7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B1D0B" w16cex:dateUtc="2022-05-27T07:48:00Z"/>
  <w16cex:commentExtensible w16cex:durableId="263B1DE2" w16cex:dateUtc="2022-05-27T07:52:00Z"/>
  <w16cex:commentExtensible w16cex:durableId="263B1F63" w16cex:dateUtc="2022-05-27T0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C31271" w16cid:durableId="263B1D0B"/>
  <w16cid:commentId w16cid:paraId="0D031780" w16cid:durableId="263B1DE2"/>
  <w16cid:commentId w16cid:paraId="574DB7C1" w16cid:durableId="263B1F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F1889" w14:textId="77777777" w:rsidR="00FE6586" w:rsidRDefault="00FE6586" w:rsidP="004950D9">
      <w:pPr>
        <w:spacing w:after="0" w:line="240" w:lineRule="auto"/>
      </w:pPr>
      <w:r>
        <w:separator/>
      </w:r>
    </w:p>
  </w:endnote>
  <w:endnote w:type="continuationSeparator" w:id="0">
    <w:p w14:paraId="04FD270D" w14:textId="77777777" w:rsidR="00FE6586" w:rsidRDefault="00FE6586" w:rsidP="0049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EE"/>
    <w:family w:val="roman"/>
    <w:pitch w:val="variable"/>
    <w:sig w:usb0="E0002AFF" w:usb1="C0007843" w:usb2="00000009" w:usb3="00000000" w:csb0="000001FF" w:csb1="00000000"/>
  </w:font>
  <w:font w:name="HYSinMyeongJo-Medium">
    <w:altName w:val="HY신명조"/>
    <w:charset w:val="81"/>
    <w:family w:val="roman"/>
    <w:pitch w:val="variable"/>
    <w:sig w:usb0="900002A7" w:usb1="29D77CF9" w:usb2="00000010" w:usb3="00000000" w:csb0="00080000" w:csb1="00000000"/>
  </w:font>
  <w:font w:name="Palatino Linotype">
    <w:panose1 w:val="02040502050505030304"/>
    <w:charset w:val="EE"/>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39AAA" w14:textId="77777777" w:rsidR="00FE6586" w:rsidRDefault="00FE6586" w:rsidP="004950D9">
      <w:pPr>
        <w:spacing w:after="0" w:line="240" w:lineRule="auto"/>
      </w:pPr>
      <w:r>
        <w:separator/>
      </w:r>
    </w:p>
  </w:footnote>
  <w:footnote w:type="continuationSeparator" w:id="0">
    <w:p w14:paraId="3E278BB1" w14:textId="77777777" w:rsidR="00FE6586" w:rsidRDefault="00FE6586" w:rsidP="004950D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E51"/>
    <w:rsid w:val="00321C7D"/>
    <w:rsid w:val="00392B4E"/>
    <w:rsid w:val="004471F3"/>
    <w:rsid w:val="004845EC"/>
    <w:rsid w:val="004950D9"/>
    <w:rsid w:val="00571608"/>
    <w:rsid w:val="005E0E29"/>
    <w:rsid w:val="0062606C"/>
    <w:rsid w:val="00765C49"/>
    <w:rsid w:val="00AB5BC1"/>
    <w:rsid w:val="00BD2F98"/>
    <w:rsid w:val="00D87E51"/>
    <w:rsid w:val="00DA18B0"/>
    <w:rsid w:val="00FC2850"/>
    <w:rsid w:val="00FE65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380F1"/>
  <w15:chartTrackingRefBased/>
  <w15:docId w15:val="{913C35DA-0542-4ED1-9ABC-E7B34116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71608"/>
  </w:style>
  <w:style w:type="character" w:customStyle="1" w:styleId="DateChar">
    <w:name w:val="Date Char"/>
    <w:basedOn w:val="DefaultParagraphFont"/>
    <w:link w:val="Date"/>
    <w:uiPriority w:val="99"/>
    <w:semiHidden/>
    <w:rsid w:val="00571608"/>
  </w:style>
  <w:style w:type="paragraph" w:styleId="Header">
    <w:name w:val="header"/>
    <w:basedOn w:val="Normal"/>
    <w:link w:val="HeaderChar"/>
    <w:uiPriority w:val="99"/>
    <w:unhideWhenUsed/>
    <w:rsid w:val="004950D9"/>
    <w:pPr>
      <w:tabs>
        <w:tab w:val="center" w:pos="4513"/>
        <w:tab w:val="right" w:pos="9026"/>
      </w:tabs>
      <w:snapToGrid w:val="0"/>
    </w:pPr>
  </w:style>
  <w:style w:type="character" w:customStyle="1" w:styleId="HeaderChar">
    <w:name w:val="Header Char"/>
    <w:basedOn w:val="DefaultParagraphFont"/>
    <w:link w:val="Header"/>
    <w:uiPriority w:val="99"/>
    <w:rsid w:val="004950D9"/>
  </w:style>
  <w:style w:type="paragraph" w:styleId="Footer">
    <w:name w:val="footer"/>
    <w:basedOn w:val="Normal"/>
    <w:link w:val="FooterChar"/>
    <w:uiPriority w:val="99"/>
    <w:unhideWhenUsed/>
    <w:rsid w:val="004950D9"/>
    <w:pPr>
      <w:tabs>
        <w:tab w:val="center" w:pos="4513"/>
        <w:tab w:val="right" w:pos="9026"/>
      </w:tabs>
      <w:snapToGrid w:val="0"/>
    </w:pPr>
  </w:style>
  <w:style w:type="character" w:customStyle="1" w:styleId="FooterChar">
    <w:name w:val="Footer Char"/>
    <w:basedOn w:val="DefaultParagraphFont"/>
    <w:link w:val="Footer"/>
    <w:uiPriority w:val="99"/>
    <w:rsid w:val="004950D9"/>
  </w:style>
  <w:style w:type="paragraph" w:styleId="BodyText">
    <w:name w:val="Body Text"/>
    <w:basedOn w:val="Normal"/>
    <w:link w:val="BodyTextChar"/>
    <w:uiPriority w:val="20"/>
    <w:rsid w:val="004950D9"/>
    <w:pPr>
      <w:adjustRightInd w:val="0"/>
      <w:snapToGrid w:val="0"/>
      <w:spacing w:after="0" w:line="379" w:lineRule="auto"/>
      <w:ind w:firstLine="200"/>
      <w:textAlignment w:val="baseline"/>
    </w:pPr>
    <w:rPr>
      <w:rFonts w:ascii="HYSinMyeongJo-Medium" w:eastAsia="HYSinMyeongJo-Medium" w:hAnsi="HYSinMyeongJo-Medium" w:cs="HYSinMyeongJo-Medium"/>
      <w:color w:val="000000"/>
      <w:spacing w:val="-11"/>
      <w:w w:val="97"/>
      <w:kern w:val="0"/>
      <w:szCs w:val="20"/>
    </w:rPr>
  </w:style>
  <w:style w:type="character" w:customStyle="1" w:styleId="BodyTextChar">
    <w:name w:val="Body Text Char"/>
    <w:basedOn w:val="DefaultParagraphFont"/>
    <w:link w:val="BodyText"/>
    <w:uiPriority w:val="20"/>
    <w:rsid w:val="004950D9"/>
    <w:rPr>
      <w:rFonts w:ascii="HYSinMyeongJo-Medium" w:eastAsia="HYSinMyeongJo-Medium" w:hAnsi="HYSinMyeongJo-Medium" w:cs="HYSinMyeongJo-Medium"/>
      <w:color w:val="000000"/>
      <w:spacing w:val="-11"/>
      <w:w w:val="97"/>
      <w:kern w:val="0"/>
      <w:szCs w:val="20"/>
    </w:rPr>
  </w:style>
  <w:style w:type="paragraph" w:customStyle="1" w:styleId="MDPI21heading1">
    <w:name w:val="MDPI_2.1_heading1"/>
    <w:basedOn w:val="Normal"/>
    <w:qFormat/>
    <w:rsid w:val="004950D9"/>
    <w:pPr>
      <w:widowControl/>
      <w:wordWrap/>
      <w:autoSpaceDE/>
      <w:autoSpaceDN/>
      <w:adjustRightInd w:val="0"/>
      <w:snapToGrid w:val="0"/>
      <w:spacing w:before="240" w:after="120" w:line="260" w:lineRule="atLeast"/>
      <w:jc w:val="left"/>
      <w:outlineLvl w:val="0"/>
    </w:pPr>
    <w:rPr>
      <w:rFonts w:ascii="Palatino Linotype" w:eastAsia="Times New Roman" w:hAnsi="Palatino Linotype" w:cs="Times New Roman"/>
      <w:b/>
      <w:snapToGrid w:val="0"/>
      <w:color w:val="000000"/>
      <w:kern w:val="0"/>
      <w:lang w:eastAsia="de-DE" w:bidi="en-US"/>
    </w:rPr>
  </w:style>
  <w:style w:type="character" w:styleId="CommentReference">
    <w:name w:val="annotation reference"/>
    <w:basedOn w:val="DefaultParagraphFont"/>
    <w:uiPriority w:val="99"/>
    <w:semiHidden/>
    <w:unhideWhenUsed/>
    <w:rsid w:val="00321C7D"/>
    <w:rPr>
      <w:sz w:val="16"/>
      <w:szCs w:val="16"/>
    </w:rPr>
  </w:style>
  <w:style w:type="paragraph" w:styleId="CommentText">
    <w:name w:val="annotation text"/>
    <w:basedOn w:val="Normal"/>
    <w:link w:val="CommentTextChar"/>
    <w:uiPriority w:val="99"/>
    <w:semiHidden/>
    <w:unhideWhenUsed/>
    <w:rsid w:val="00321C7D"/>
    <w:pPr>
      <w:spacing w:line="240" w:lineRule="auto"/>
    </w:pPr>
    <w:rPr>
      <w:szCs w:val="20"/>
    </w:rPr>
  </w:style>
  <w:style w:type="character" w:customStyle="1" w:styleId="CommentTextChar">
    <w:name w:val="Comment Text Char"/>
    <w:basedOn w:val="DefaultParagraphFont"/>
    <w:link w:val="CommentText"/>
    <w:uiPriority w:val="99"/>
    <w:semiHidden/>
    <w:rsid w:val="00321C7D"/>
    <w:rPr>
      <w:szCs w:val="20"/>
    </w:rPr>
  </w:style>
  <w:style w:type="paragraph" w:styleId="CommentSubject">
    <w:name w:val="annotation subject"/>
    <w:basedOn w:val="CommentText"/>
    <w:next w:val="CommentText"/>
    <w:link w:val="CommentSubjectChar"/>
    <w:uiPriority w:val="99"/>
    <w:semiHidden/>
    <w:unhideWhenUsed/>
    <w:rsid w:val="00321C7D"/>
    <w:rPr>
      <w:b/>
      <w:bCs/>
    </w:rPr>
  </w:style>
  <w:style w:type="character" w:customStyle="1" w:styleId="CommentSubjectChar">
    <w:name w:val="Comment Subject Char"/>
    <w:basedOn w:val="CommentTextChar"/>
    <w:link w:val="CommentSubject"/>
    <w:uiPriority w:val="99"/>
    <w:semiHidden/>
    <w:rsid w:val="00321C7D"/>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2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310</Words>
  <Characters>1773</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kimdy</dc:creator>
  <cp:keywords/>
  <dc:description/>
  <cp:lastModifiedBy>Author</cp:lastModifiedBy>
  <cp:revision>6</cp:revision>
  <dcterms:created xsi:type="dcterms:W3CDTF">2020-01-31T07:38:00Z</dcterms:created>
  <dcterms:modified xsi:type="dcterms:W3CDTF">2022-05-27T07:59:00Z</dcterms:modified>
</cp:coreProperties>
</file>